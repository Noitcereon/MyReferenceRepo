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ECF2B" w14:textId="42C8AB4A" w:rsidR="00066CA4" w:rsidRDefault="00BD107C" w:rsidP="005A5029">
      <w:pPr>
        <w:pStyle w:val="Title"/>
      </w:pPr>
      <w:r>
        <w:t>Notes for AZ-900 Fundamentals</w:t>
      </w:r>
    </w:p>
    <w:p w14:paraId="1F833052" w14:textId="3AF9EA8F" w:rsidR="00BD107C" w:rsidRDefault="00BD107C" w:rsidP="00BD107C">
      <w:r>
        <w:t>This document describes definitions covered in the learning material for AZ-900.</w:t>
      </w:r>
      <w:r w:rsidR="009378C7">
        <w:t xml:space="preserve"> The aim of this document is to help with learning Azure Fundamentals in a way I can understand it. To do this I use quotes directly from the documentation from Microsoft, which I try to shorten (take out only the essentials). In addition, if I think the d</w:t>
      </w:r>
      <w:r w:rsidR="004E320E">
        <w:t>ocumentation</w:t>
      </w:r>
      <w:r w:rsidR="009378C7">
        <w:t xml:space="preserve"> is too verbose or not essential I write my own short summary of the covered material.</w:t>
      </w:r>
    </w:p>
    <w:p w14:paraId="5360C22D" w14:textId="3029D91E" w:rsidR="00CF4D05" w:rsidRDefault="006417BB" w:rsidP="00BD107C">
      <w:r>
        <w:t>Note: beware of name changes to any of the described Azure Services. There seems to be a tendency towards renaming things from Azure X to Microsoft X.</w:t>
      </w:r>
      <w:r>
        <w:rPr>
          <w:rStyle w:val="FootnoteReference"/>
        </w:rPr>
        <w:footnoteReference w:id="1"/>
      </w:r>
    </w:p>
    <w:sdt>
      <w:sdtPr>
        <w:rPr>
          <w:rFonts w:asciiTheme="minorHAnsi" w:eastAsiaTheme="minorHAnsi" w:hAnsiTheme="minorHAnsi" w:cstheme="minorBidi"/>
          <w:color w:val="auto"/>
          <w:sz w:val="22"/>
          <w:szCs w:val="22"/>
        </w:rPr>
        <w:id w:val="-1711401852"/>
        <w:docPartObj>
          <w:docPartGallery w:val="Table of Contents"/>
          <w:docPartUnique/>
        </w:docPartObj>
      </w:sdtPr>
      <w:sdtEndPr>
        <w:rPr>
          <w:rFonts w:eastAsiaTheme="minorEastAsia"/>
          <w:b/>
          <w:bCs/>
          <w:noProof/>
        </w:rPr>
      </w:sdtEndPr>
      <w:sdtContent>
        <w:p w14:paraId="7FF3E2B3" w14:textId="3895A654" w:rsidR="00CF4D05" w:rsidRPr="00EE2B4F" w:rsidRDefault="00CF4D05">
          <w:pPr>
            <w:pStyle w:val="TOCHeading"/>
            <w:rPr>
              <w:rStyle w:val="Heading1Char"/>
            </w:rPr>
          </w:pPr>
          <w:r w:rsidRPr="00EE2B4F">
            <w:rPr>
              <w:rStyle w:val="Heading1Char"/>
            </w:rPr>
            <w:t>Contents</w:t>
          </w:r>
        </w:p>
        <w:p w14:paraId="5A95ADFE" w14:textId="77777777" w:rsidR="00A13540" w:rsidRDefault="00CF4D05">
          <w:pPr>
            <w:pStyle w:val="TOC1"/>
            <w:tabs>
              <w:tab w:val="right" w:leader="dot" w:pos="9016"/>
            </w:tabs>
            <w:rPr>
              <w:noProof/>
              <w:lang w:eastAsia="ja-JP"/>
            </w:rPr>
          </w:pPr>
          <w:r>
            <w:fldChar w:fldCharType="begin"/>
          </w:r>
          <w:r>
            <w:instrText xml:space="preserve"> TOC \o "1-3" \h \z \u </w:instrText>
          </w:r>
          <w:r>
            <w:fldChar w:fldCharType="separate"/>
          </w:r>
          <w:hyperlink w:anchor="_Toc107389616" w:history="1">
            <w:r w:rsidR="00A13540" w:rsidRPr="002D6DEE">
              <w:rPr>
                <w:rStyle w:val="Hyperlink"/>
                <w:noProof/>
              </w:rPr>
              <w:t>Cloud computing concepts</w:t>
            </w:r>
            <w:r w:rsidR="00A13540">
              <w:rPr>
                <w:noProof/>
                <w:webHidden/>
              </w:rPr>
              <w:tab/>
            </w:r>
            <w:r w:rsidR="00A13540">
              <w:rPr>
                <w:noProof/>
                <w:webHidden/>
              </w:rPr>
              <w:fldChar w:fldCharType="begin"/>
            </w:r>
            <w:r w:rsidR="00A13540">
              <w:rPr>
                <w:noProof/>
                <w:webHidden/>
              </w:rPr>
              <w:instrText xml:space="preserve"> PAGEREF _Toc107389616 \h </w:instrText>
            </w:r>
            <w:r w:rsidR="00A13540">
              <w:rPr>
                <w:noProof/>
                <w:webHidden/>
              </w:rPr>
            </w:r>
            <w:r w:rsidR="00A13540">
              <w:rPr>
                <w:noProof/>
                <w:webHidden/>
              </w:rPr>
              <w:fldChar w:fldCharType="separate"/>
            </w:r>
            <w:r w:rsidR="00A13540">
              <w:rPr>
                <w:noProof/>
                <w:webHidden/>
              </w:rPr>
              <w:t>4</w:t>
            </w:r>
            <w:r w:rsidR="00A13540">
              <w:rPr>
                <w:noProof/>
                <w:webHidden/>
              </w:rPr>
              <w:fldChar w:fldCharType="end"/>
            </w:r>
          </w:hyperlink>
        </w:p>
        <w:p w14:paraId="3B40D911" w14:textId="77777777" w:rsidR="00A13540" w:rsidRDefault="00FD79E8">
          <w:pPr>
            <w:pStyle w:val="TOC2"/>
            <w:tabs>
              <w:tab w:val="right" w:leader="dot" w:pos="9016"/>
            </w:tabs>
            <w:rPr>
              <w:noProof/>
              <w:lang w:eastAsia="ja-JP"/>
            </w:rPr>
          </w:pPr>
          <w:hyperlink w:anchor="_Toc107389617" w:history="1">
            <w:r w:rsidR="00A13540" w:rsidRPr="002D6DEE">
              <w:rPr>
                <w:rStyle w:val="Hyperlink"/>
                <w:noProof/>
              </w:rPr>
              <w:t>Categories of services on Azure:</w:t>
            </w:r>
            <w:r w:rsidR="00A13540">
              <w:rPr>
                <w:noProof/>
                <w:webHidden/>
              </w:rPr>
              <w:tab/>
            </w:r>
            <w:r w:rsidR="00A13540">
              <w:rPr>
                <w:noProof/>
                <w:webHidden/>
              </w:rPr>
              <w:fldChar w:fldCharType="begin"/>
            </w:r>
            <w:r w:rsidR="00A13540">
              <w:rPr>
                <w:noProof/>
                <w:webHidden/>
              </w:rPr>
              <w:instrText xml:space="preserve"> PAGEREF _Toc107389617 \h </w:instrText>
            </w:r>
            <w:r w:rsidR="00A13540">
              <w:rPr>
                <w:noProof/>
                <w:webHidden/>
              </w:rPr>
            </w:r>
            <w:r w:rsidR="00A13540">
              <w:rPr>
                <w:noProof/>
                <w:webHidden/>
              </w:rPr>
              <w:fldChar w:fldCharType="separate"/>
            </w:r>
            <w:r w:rsidR="00A13540">
              <w:rPr>
                <w:noProof/>
                <w:webHidden/>
              </w:rPr>
              <w:t>5</w:t>
            </w:r>
            <w:r w:rsidR="00A13540">
              <w:rPr>
                <w:noProof/>
                <w:webHidden/>
              </w:rPr>
              <w:fldChar w:fldCharType="end"/>
            </w:r>
          </w:hyperlink>
        </w:p>
        <w:p w14:paraId="41D43B51" w14:textId="77777777" w:rsidR="00A13540" w:rsidRDefault="00FD79E8">
          <w:pPr>
            <w:pStyle w:val="TOC2"/>
            <w:tabs>
              <w:tab w:val="right" w:leader="dot" w:pos="9016"/>
            </w:tabs>
            <w:rPr>
              <w:noProof/>
              <w:lang w:eastAsia="ja-JP"/>
            </w:rPr>
          </w:pPr>
          <w:hyperlink w:anchor="_Toc107389618" w:history="1">
            <w:r w:rsidR="00A13540" w:rsidRPr="002D6DEE">
              <w:rPr>
                <w:rStyle w:val="Hyperlink"/>
                <w:noProof/>
              </w:rPr>
              <w:t>Types of Cloud Deployment Models</w:t>
            </w:r>
            <w:r w:rsidR="00A13540">
              <w:rPr>
                <w:noProof/>
                <w:webHidden/>
              </w:rPr>
              <w:tab/>
            </w:r>
            <w:r w:rsidR="00A13540">
              <w:rPr>
                <w:noProof/>
                <w:webHidden/>
              </w:rPr>
              <w:fldChar w:fldCharType="begin"/>
            </w:r>
            <w:r w:rsidR="00A13540">
              <w:rPr>
                <w:noProof/>
                <w:webHidden/>
              </w:rPr>
              <w:instrText xml:space="preserve"> PAGEREF _Toc107389618 \h </w:instrText>
            </w:r>
            <w:r w:rsidR="00A13540">
              <w:rPr>
                <w:noProof/>
                <w:webHidden/>
              </w:rPr>
            </w:r>
            <w:r w:rsidR="00A13540">
              <w:rPr>
                <w:noProof/>
                <w:webHidden/>
              </w:rPr>
              <w:fldChar w:fldCharType="separate"/>
            </w:r>
            <w:r w:rsidR="00A13540">
              <w:rPr>
                <w:noProof/>
                <w:webHidden/>
              </w:rPr>
              <w:t>6</w:t>
            </w:r>
            <w:r w:rsidR="00A13540">
              <w:rPr>
                <w:noProof/>
                <w:webHidden/>
              </w:rPr>
              <w:fldChar w:fldCharType="end"/>
            </w:r>
          </w:hyperlink>
        </w:p>
        <w:p w14:paraId="05F4599D" w14:textId="77777777" w:rsidR="00A13540" w:rsidRDefault="00FD79E8">
          <w:pPr>
            <w:pStyle w:val="TOC3"/>
            <w:tabs>
              <w:tab w:val="right" w:leader="dot" w:pos="9016"/>
            </w:tabs>
            <w:rPr>
              <w:noProof/>
              <w:lang w:eastAsia="ja-JP"/>
            </w:rPr>
          </w:pPr>
          <w:hyperlink w:anchor="_Toc107389619" w:history="1">
            <w:r w:rsidR="00A13540" w:rsidRPr="002D6DEE">
              <w:rPr>
                <w:rStyle w:val="Hyperlink"/>
                <w:noProof/>
              </w:rPr>
              <w:t>Public cloud</w:t>
            </w:r>
            <w:r w:rsidR="00A13540">
              <w:rPr>
                <w:noProof/>
                <w:webHidden/>
              </w:rPr>
              <w:tab/>
            </w:r>
            <w:r w:rsidR="00A13540">
              <w:rPr>
                <w:noProof/>
                <w:webHidden/>
              </w:rPr>
              <w:fldChar w:fldCharType="begin"/>
            </w:r>
            <w:r w:rsidR="00A13540">
              <w:rPr>
                <w:noProof/>
                <w:webHidden/>
              </w:rPr>
              <w:instrText xml:space="preserve"> PAGEREF _Toc107389619 \h </w:instrText>
            </w:r>
            <w:r w:rsidR="00A13540">
              <w:rPr>
                <w:noProof/>
                <w:webHidden/>
              </w:rPr>
            </w:r>
            <w:r w:rsidR="00A13540">
              <w:rPr>
                <w:noProof/>
                <w:webHidden/>
              </w:rPr>
              <w:fldChar w:fldCharType="separate"/>
            </w:r>
            <w:r w:rsidR="00A13540">
              <w:rPr>
                <w:noProof/>
                <w:webHidden/>
              </w:rPr>
              <w:t>6</w:t>
            </w:r>
            <w:r w:rsidR="00A13540">
              <w:rPr>
                <w:noProof/>
                <w:webHidden/>
              </w:rPr>
              <w:fldChar w:fldCharType="end"/>
            </w:r>
          </w:hyperlink>
        </w:p>
        <w:p w14:paraId="0A1E7E95" w14:textId="77777777" w:rsidR="00A13540" w:rsidRDefault="00FD79E8">
          <w:pPr>
            <w:pStyle w:val="TOC3"/>
            <w:tabs>
              <w:tab w:val="right" w:leader="dot" w:pos="9016"/>
            </w:tabs>
            <w:rPr>
              <w:noProof/>
              <w:lang w:eastAsia="ja-JP"/>
            </w:rPr>
          </w:pPr>
          <w:hyperlink w:anchor="_Toc107389620" w:history="1">
            <w:r w:rsidR="00A13540" w:rsidRPr="002D6DEE">
              <w:rPr>
                <w:rStyle w:val="Hyperlink"/>
                <w:noProof/>
              </w:rPr>
              <w:t>Private cloud</w:t>
            </w:r>
            <w:r w:rsidR="00A13540">
              <w:rPr>
                <w:noProof/>
                <w:webHidden/>
              </w:rPr>
              <w:tab/>
            </w:r>
            <w:r w:rsidR="00A13540">
              <w:rPr>
                <w:noProof/>
                <w:webHidden/>
              </w:rPr>
              <w:fldChar w:fldCharType="begin"/>
            </w:r>
            <w:r w:rsidR="00A13540">
              <w:rPr>
                <w:noProof/>
                <w:webHidden/>
              </w:rPr>
              <w:instrText xml:space="preserve"> PAGEREF _Toc107389620 \h </w:instrText>
            </w:r>
            <w:r w:rsidR="00A13540">
              <w:rPr>
                <w:noProof/>
                <w:webHidden/>
              </w:rPr>
            </w:r>
            <w:r w:rsidR="00A13540">
              <w:rPr>
                <w:noProof/>
                <w:webHidden/>
              </w:rPr>
              <w:fldChar w:fldCharType="separate"/>
            </w:r>
            <w:r w:rsidR="00A13540">
              <w:rPr>
                <w:noProof/>
                <w:webHidden/>
              </w:rPr>
              <w:t>6</w:t>
            </w:r>
            <w:r w:rsidR="00A13540">
              <w:rPr>
                <w:noProof/>
                <w:webHidden/>
              </w:rPr>
              <w:fldChar w:fldCharType="end"/>
            </w:r>
          </w:hyperlink>
        </w:p>
        <w:p w14:paraId="4EEAC37D" w14:textId="77777777" w:rsidR="00A13540" w:rsidRDefault="00FD79E8">
          <w:pPr>
            <w:pStyle w:val="TOC3"/>
            <w:tabs>
              <w:tab w:val="right" w:leader="dot" w:pos="9016"/>
            </w:tabs>
            <w:rPr>
              <w:noProof/>
              <w:lang w:eastAsia="ja-JP"/>
            </w:rPr>
          </w:pPr>
          <w:hyperlink w:anchor="_Toc107389621" w:history="1">
            <w:r w:rsidR="00A13540" w:rsidRPr="002D6DEE">
              <w:rPr>
                <w:rStyle w:val="Hyperlink"/>
                <w:noProof/>
              </w:rPr>
              <w:t>Hybrid cloud</w:t>
            </w:r>
            <w:r w:rsidR="00A13540">
              <w:rPr>
                <w:noProof/>
                <w:webHidden/>
              </w:rPr>
              <w:tab/>
            </w:r>
            <w:r w:rsidR="00A13540">
              <w:rPr>
                <w:noProof/>
                <w:webHidden/>
              </w:rPr>
              <w:fldChar w:fldCharType="begin"/>
            </w:r>
            <w:r w:rsidR="00A13540">
              <w:rPr>
                <w:noProof/>
                <w:webHidden/>
              </w:rPr>
              <w:instrText xml:space="preserve"> PAGEREF _Toc107389621 \h </w:instrText>
            </w:r>
            <w:r w:rsidR="00A13540">
              <w:rPr>
                <w:noProof/>
                <w:webHidden/>
              </w:rPr>
            </w:r>
            <w:r w:rsidR="00A13540">
              <w:rPr>
                <w:noProof/>
                <w:webHidden/>
              </w:rPr>
              <w:fldChar w:fldCharType="separate"/>
            </w:r>
            <w:r w:rsidR="00A13540">
              <w:rPr>
                <w:noProof/>
                <w:webHidden/>
              </w:rPr>
              <w:t>6</w:t>
            </w:r>
            <w:r w:rsidR="00A13540">
              <w:rPr>
                <w:noProof/>
                <w:webHidden/>
              </w:rPr>
              <w:fldChar w:fldCharType="end"/>
            </w:r>
          </w:hyperlink>
        </w:p>
        <w:p w14:paraId="1F5A7671" w14:textId="77777777" w:rsidR="00A13540" w:rsidRDefault="00FD79E8">
          <w:pPr>
            <w:pStyle w:val="TOC2"/>
            <w:tabs>
              <w:tab w:val="right" w:leader="dot" w:pos="9016"/>
            </w:tabs>
            <w:rPr>
              <w:noProof/>
              <w:lang w:eastAsia="ja-JP"/>
            </w:rPr>
          </w:pPr>
          <w:hyperlink w:anchor="_Toc107389622" w:history="1">
            <w:r w:rsidR="00A13540" w:rsidRPr="002D6DEE">
              <w:rPr>
                <w:rStyle w:val="Hyperlink"/>
                <w:noProof/>
              </w:rPr>
              <w:t>Advantages of cloud computing (disaster recovery, elasticity…)</w:t>
            </w:r>
            <w:r w:rsidR="00A13540">
              <w:rPr>
                <w:noProof/>
                <w:webHidden/>
              </w:rPr>
              <w:tab/>
            </w:r>
            <w:r w:rsidR="00A13540">
              <w:rPr>
                <w:noProof/>
                <w:webHidden/>
              </w:rPr>
              <w:fldChar w:fldCharType="begin"/>
            </w:r>
            <w:r w:rsidR="00A13540">
              <w:rPr>
                <w:noProof/>
                <w:webHidden/>
              </w:rPr>
              <w:instrText xml:space="preserve"> PAGEREF _Toc107389622 \h </w:instrText>
            </w:r>
            <w:r w:rsidR="00A13540">
              <w:rPr>
                <w:noProof/>
                <w:webHidden/>
              </w:rPr>
            </w:r>
            <w:r w:rsidR="00A13540">
              <w:rPr>
                <w:noProof/>
                <w:webHidden/>
              </w:rPr>
              <w:fldChar w:fldCharType="separate"/>
            </w:r>
            <w:r w:rsidR="00A13540">
              <w:rPr>
                <w:noProof/>
                <w:webHidden/>
              </w:rPr>
              <w:t>6</w:t>
            </w:r>
            <w:r w:rsidR="00A13540">
              <w:rPr>
                <w:noProof/>
                <w:webHidden/>
              </w:rPr>
              <w:fldChar w:fldCharType="end"/>
            </w:r>
          </w:hyperlink>
        </w:p>
        <w:p w14:paraId="6C7E9355" w14:textId="77777777" w:rsidR="00A13540" w:rsidRDefault="00FD79E8">
          <w:pPr>
            <w:pStyle w:val="TOC2"/>
            <w:tabs>
              <w:tab w:val="right" w:leader="dot" w:pos="9016"/>
            </w:tabs>
            <w:rPr>
              <w:noProof/>
              <w:lang w:eastAsia="ja-JP"/>
            </w:rPr>
          </w:pPr>
          <w:hyperlink w:anchor="_Toc107389623" w:history="1">
            <w:r w:rsidR="00A13540" w:rsidRPr="002D6DEE">
              <w:rPr>
                <w:rStyle w:val="Hyperlink"/>
                <w:rFonts w:eastAsia="Times New Roman"/>
                <w:noProof/>
              </w:rPr>
              <w:t>Deciding which Azure Services to use</w:t>
            </w:r>
            <w:r w:rsidR="00A13540">
              <w:rPr>
                <w:noProof/>
                <w:webHidden/>
              </w:rPr>
              <w:tab/>
            </w:r>
            <w:r w:rsidR="00A13540">
              <w:rPr>
                <w:noProof/>
                <w:webHidden/>
              </w:rPr>
              <w:fldChar w:fldCharType="begin"/>
            </w:r>
            <w:r w:rsidR="00A13540">
              <w:rPr>
                <w:noProof/>
                <w:webHidden/>
              </w:rPr>
              <w:instrText xml:space="preserve"> PAGEREF _Toc107389623 \h </w:instrText>
            </w:r>
            <w:r w:rsidR="00A13540">
              <w:rPr>
                <w:noProof/>
                <w:webHidden/>
              </w:rPr>
            </w:r>
            <w:r w:rsidR="00A13540">
              <w:rPr>
                <w:noProof/>
                <w:webHidden/>
              </w:rPr>
              <w:fldChar w:fldCharType="separate"/>
            </w:r>
            <w:r w:rsidR="00A13540">
              <w:rPr>
                <w:noProof/>
                <w:webHidden/>
              </w:rPr>
              <w:t>7</w:t>
            </w:r>
            <w:r w:rsidR="00A13540">
              <w:rPr>
                <w:noProof/>
                <w:webHidden/>
              </w:rPr>
              <w:fldChar w:fldCharType="end"/>
            </w:r>
          </w:hyperlink>
        </w:p>
        <w:p w14:paraId="4EE70C41" w14:textId="77777777" w:rsidR="00A13540" w:rsidRDefault="00FD79E8">
          <w:pPr>
            <w:pStyle w:val="TOC3"/>
            <w:tabs>
              <w:tab w:val="right" w:leader="dot" w:pos="9016"/>
            </w:tabs>
            <w:rPr>
              <w:noProof/>
              <w:lang w:eastAsia="ja-JP"/>
            </w:rPr>
          </w:pPr>
          <w:hyperlink w:anchor="_Toc107389624" w:history="1">
            <w:r w:rsidR="00A13540" w:rsidRPr="002D6DEE">
              <w:rPr>
                <w:rStyle w:val="Hyperlink"/>
                <w:noProof/>
              </w:rPr>
              <w:t>Virtual Machines</w:t>
            </w:r>
            <w:r w:rsidR="00A13540">
              <w:rPr>
                <w:noProof/>
                <w:webHidden/>
              </w:rPr>
              <w:tab/>
            </w:r>
            <w:r w:rsidR="00A13540">
              <w:rPr>
                <w:noProof/>
                <w:webHidden/>
              </w:rPr>
              <w:fldChar w:fldCharType="begin"/>
            </w:r>
            <w:r w:rsidR="00A13540">
              <w:rPr>
                <w:noProof/>
                <w:webHidden/>
              </w:rPr>
              <w:instrText xml:space="preserve"> PAGEREF _Toc107389624 \h </w:instrText>
            </w:r>
            <w:r w:rsidR="00A13540">
              <w:rPr>
                <w:noProof/>
                <w:webHidden/>
              </w:rPr>
            </w:r>
            <w:r w:rsidR="00A13540">
              <w:rPr>
                <w:noProof/>
                <w:webHidden/>
              </w:rPr>
              <w:fldChar w:fldCharType="separate"/>
            </w:r>
            <w:r w:rsidR="00A13540">
              <w:rPr>
                <w:noProof/>
                <w:webHidden/>
              </w:rPr>
              <w:t>7</w:t>
            </w:r>
            <w:r w:rsidR="00A13540">
              <w:rPr>
                <w:noProof/>
                <w:webHidden/>
              </w:rPr>
              <w:fldChar w:fldCharType="end"/>
            </w:r>
          </w:hyperlink>
        </w:p>
        <w:p w14:paraId="10CDF481" w14:textId="77777777" w:rsidR="00A13540" w:rsidRDefault="00FD79E8">
          <w:pPr>
            <w:pStyle w:val="TOC3"/>
            <w:tabs>
              <w:tab w:val="right" w:leader="dot" w:pos="9016"/>
            </w:tabs>
            <w:rPr>
              <w:noProof/>
              <w:lang w:eastAsia="ja-JP"/>
            </w:rPr>
          </w:pPr>
          <w:hyperlink w:anchor="_Toc107389625" w:history="1">
            <w:r w:rsidR="00A13540" w:rsidRPr="002D6DEE">
              <w:rPr>
                <w:rStyle w:val="Hyperlink"/>
                <w:noProof/>
              </w:rPr>
              <w:t>App Service</w:t>
            </w:r>
            <w:r w:rsidR="00A13540">
              <w:rPr>
                <w:noProof/>
                <w:webHidden/>
              </w:rPr>
              <w:tab/>
            </w:r>
            <w:r w:rsidR="00A13540">
              <w:rPr>
                <w:noProof/>
                <w:webHidden/>
              </w:rPr>
              <w:fldChar w:fldCharType="begin"/>
            </w:r>
            <w:r w:rsidR="00A13540">
              <w:rPr>
                <w:noProof/>
                <w:webHidden/>
              </w:rPr>
              <w:instrText xml:space="preserve"> PAGEREF _Toc107389625 \h </w:instrText>
            </w:r>
            <w:r w:rsidR="00A13540">
              <w:rPr>
                <w:noProof/>
                <w:webHidden/>
              </w:rPr>
            </w:r>
            <w:r w:rsidR="00A13540">
              <w:rPr>
                <w:noProof/>
                <w:webHidden/>
              </w:rPr>
              <w:fldChar w:fldCharType="separate"/>
            </w:r>
            <w:r w:rsidR="00A13540">
              <w:rPr>
                <w:noProof/>
                <w:webHidden/>
              </w:rPr>
              <w:t>7</w:t>
            </w:r>
            <w:r w:rsidR="00A13540">
              <w:rPr>
                <w:noProof/>
                <w:webHidden/>
              </w:rPr>
              <w:fldChar w:fldCharType="end"/>
            </w:r>
          </w:hyperlink>
        </w:p>
        <w:p w14:paraId="4829B900" w14:textId="77777777" w:rsidR="00A13540" w:rsidRDefault="00FD79E8">
          <w:pPr>
            <w:pStyle w:val="TOC3"/>
            <w:tabs>
              <w:tab w:val="right" w:leader="dot" w:pos="9016"/>
            </w:tabs>
            <w:rPr>
              <w:noProof/>
              <w:lang w:eastAsia="ja-JP"/>
            </w:rPr>
          </w:pPr>
          <w:hyperlink w:anchor="_Toc107389626" w:history="1">
            <w:r w:rsidR="00A13540" w:rsidRPr="002D6DEE">
              <w:rPr>
                <w:rStyle w:val="Hyperlink"/>
                <w:noProof/>
              </w:rPr>
              <w:t>Containers, Kubernetes, Microservices</w:t>
            </w:r>
            <w:r w:rsidR="00A13540">
              <w:rPr>
                <w:noProof/>
                <w:webHidden/>
              </w:rPr>
              <w:tab/>
            </w:r>
            <w:r w:rsidR="00A13540">
              <w:rPr>
                <w:noProof/>
                <w:webHidden/>
              </w:rPr>
              <w:fldChar w:fldCharType="begin"/>
            </w:r>
            <w:r w:rsidR="00A13540">
              <w:rPr>
                <w:noProof/>
                <w:webHidden/>
              </w:rPr>
              <w:instrText xml:space="preserve"> PAGEREF _Toc107389626 \h </w:instrText>
            </w:r>
            <w:r w:rsidR="00A13540">
              <w:rPr>
                <w:noProof/>
                <w:webHidden/>
              </w:rPr>
            </w:r>
            <w:r w:rsidR="00A13540">
              <w:rPr>
                <w:noProof/>
                <w:webHidden/>
              </w:rPr>
              <w:fldChar w:fldCharType="separate"/>
            </w:r>
            <w:r w:rsidR="00A13540">
              <w:rPr>
                <w:noProof/>
                <w:webHidden/>
              </w:rPr>
              <w:t>7</w:t>
            </w:r>
            <w:r w:rsidR="00A13540">
              <w:rPr>
                <w:noProof/>
                <w:webHidden/>
              </w:rPr>
              <w:fldChar w:fldCharType="end"/>
            </w:r>
          </w:hyperlink>
        </w:p>
        <w:p w14:paraId="03AB216D" w14:textId="77777777" w:rsidR="00A13540" w:rsidRDefault="00FD79E8">
          <w:pPr>
            <w:pStyle w:val="TOC3"/>
            <w:tabs>
              <w:tab w:val="right" w:leader="dot" w:pos="9016"/>
            </w:tabs>
            <w:rPr>
              <w:noProof/>
              <w:lang w:eastAsia="ja-JP"/>
            </w:rPr>
          </w:pPr>
          <w:hyperlink w:anchor="_Toc107389627" w:history="1">
            <w:r w:rsidR="00A13540" w:rsidRPr="002D6DEE">
              <w:rPr>
                <w:rStyle w:val="Hyperlink"/>
                <w:noProof/>
              </w:rPr>
              <w:t>Function &amp; Logic Apps (Serverless)</w:t>
            </w:r>
            <w:r w:rsidR="00A13540">
              <w:rPr>
                <w:noProof/>
                <w:webHidden/>
              </w:rPr>
              <w:tab/>
            </w:r>
            <w:r w:rsidR="00A13540">
              <w:rPr>
                <w:noProof/>
                <w:webHidden/>
              </w:rPr>
              <w:fldChar w:fldCharType="begin"/>
            </w:r>
            <w:r w:rsidR="00A13540">
              <w:rPr>
                <w:noProof/>
                <w:webHidden/>
              </w:rPr>
              <w:instrText xml:space="preserve"> PAGEREF _Toc107389627 \h </w:instrText>
            </w:r>
            <w:r w:rsidR="00A13540">
              <w:rPr>
                <w:noProof/>
                <w:webHidden/>
              </w:rPr>
            </w:r>
            <w:r w:rsidR="00A13540">
              <w:rPr>
                <w:noProof/>
                <w:webHidden/>
              </w:rPr>
              <w:fldChar w:fldCharType="separate"/>
            </w:r>
            <w:r w:rsidR="00A13540">
              <w:rPr>
                <w:noProof/>
                <w:webHidden/>
              </w:rPr>
              <w:t>7</w:t>
            </w:r>
            <w:r w:rsidR="00A13540">
              <w:rPr>
                <w:noProof/>
                <w:webHidden/>
              </w:rPr>
              <w:fldChar w:fldCharType="end"/>
            </w:r>
          </w:hyperlink>
        </w:p>
        <w:p w14:paraId="572DFFB4" w14:textId="77777777" w:rsidR="00A13540" w:rsidRDefault="00FD79E8">
          <w:pPr>
            <w:pStyle w:val="TOC3"/>
            <w:tabs>
              <w:tab w:val="right" w:leader="dot" w:pos="9016"/>
            </w:tabs>
            <w:rPr>
              <w:noProof/>
              <w:lang w:eastAsia="ja-JP"/>
            </w:rPr>
          </w:pPr>
          <w:hyperlink w:anchor="_Toc107389628" w:history="1">
            <w:r w:rsidR="00A13540" w:rsidRPr="002D6DEE">
              <w:rPr>
                <w:rStyle w:val="Hyperlink"/>
                <w:noProof/>
              </w:rPr>
              <w:t>Virtual Desktop</w:t>
            </w:r>
            <w:r w:rsidR="00A13540">
              <w:rPr>
                <w:noProof/>
                <w:webHidden/>
              </w:rPr>
              <w:tab/>
            </w:r>
            <w:r w:rsidR="00A13540">
              <w:rPr>
                <w:noProof/>
                <w:webHidden/>
              </w:rPr>
              <w:fldChar w:fldCharType="begin"/>
            </w:r>
            <w:r w:rsidR="00A13540">
              <w:rPr>
                <w:noProof/>
                <w:webHidden/>
              </w:rPr>
              <w:instrText xml:space="preserve"> PAGEREF _Toc107389628 \h </w:instrText>
            </w:r>
            <w:r w:rsidR="00A13540">
              <w:rPr>
                <w:noProof/>
                <w:webHidden/>
              </w:rPr>
            </w:r>
            <w:r w:rsidR="00A13540">
              <w:rPr>
                <w:noProof/>
                <w:webHidden/>
              </w:rPr>
              <w:fldChar w:fldCharType="separate"/>
            </w:r>
            <w:r w:rsidR="00A13540">
              <w:rPr>
                <w:noProof/>
                <w:webHidden/>
              </w:rPr>
              <w:t>8</w:t>
            </w:r>
            <w:r w:rsidR="00A13540">
              <w:rPr>
                <w:noProof/>
                <w:webHidden/>
              </w:rPr>
              <w:fldChar w:fldCharType="end"/>
            </w:r>
          </w:hyperlink>
        </w:p>
        <w:p w14:paraId="1AB78392" w14:textId="77777777" w:rsidR="00A13540" w:rsidRDefault="00FD79E8">
          <w:pPr>
            <w:pStyle w:val="TOC1"/>
            <w:tabs>
              <w:tab w:val="right" w:leader="dot" w:pos="9016"/>
            </w:tabs>
            <w:rPr>
              <w:noProof/>
              <w:lang w:eastAsia="ja-JP"/>
            </w:rPr>
          </w:pPr>
          <w:hyperlink w:anchor="_Toc107389629" w:history="1">
            <w:r w:rsidR="00A13540" w:rsidRPr="002D6DEE">
              <w:rPr>
                <w:rStyle w:val="Hyperlink"/>
                <w:noProof/>
              </w:rPr>
              <w:t>Azure Virtual Network (advanced)</w:t>
            </w:r>
            <w:r w:rsidR="00A13540">
              <w:rPr>
                <w:noProof/>
                <w:webHidden/>
              </w:rPr>
              <w:tab/>
            </w:r>
            <w:r w:rsidR="00A13540">
              <w:rPr>
                <w:noProof/>
                <w:webHidden/>
              </w:rPr>
              <w:fldChar w:fldCharType="begin"/>
            </w:r>
            <w:r w:rsidR="00A13540">
              <w:rPr>
                <w:noProof/>
                <w:webHidden/>
              </w:rPr>
              <w:instrText xml:space="preserve"> PAGEREF _Toc107389629 \h </w:instrText>
            </w:r>
            <w:r w:rsidR="00A13540">
              <w:rPr>
                <w:noProof/>
                <w:webHidden/>
              </w:rPr>
            </w:r>
            <w:r w:rsidR="00A13540">
              <w:rPr>
                <w:noProof/>
                <w:webHidden/>
              </w:rPr>
              <w:fldChar w:fldCharType="separate"/>
            </w:r>
            <w:r w:rsidR="00A13540">
              <w:rPr>
                <w:noProof/>
                <w:webHidden/>
              </w:rPr>
              <w:t>8</w:t>
            </w:r>
            <w:r w:rsidR="00A13540">
              <w:rPr>
                <w:noProof/>
                <w:webHidden/>
              </w:rPr>
              <w:fldChar w:fldCharType="end"/>
            </w:r>
          </w:hyperlink>
        </w:p>
        <w:p w14:paraId="0D3F3017" w14:textId="77777777" w:rsidR="00A13540" w:rsidRDefault="00FD79E8">
          <w:pPr>
            <w:pStyle w:val="TOC2"/>
            <w:tabs>
              <w:tab w:val="right" w:leader="dot" w:pos="9016"/>
            </w:tabs>
            <w:rPr>
              <w:noProof/>
              <w:lang w:eastAsia="ja-JP"/>
            </w:rPr>
          </w:pPr>
          <w:hyperlink w:anchor="_Toc107389630" w:history="1">
            <w:r w:rsidR="00A13540" w:rsidRPr="002D6DEE">
              <w:rPr>
                <w:rStyle w:val="Hyperlink"/>
                <w:noProof/>
              </w:rPr>
              <w:t>Communications with on-premises devices:</w:t>
            </w:r>
            <w:r w:rsidR="00A13540">
              <w:rPr>
                <w:noProof/>
                <w:webHidden/>
              </w:rPr>
              <w:tab/>
            </w:r>
            <w:r w:rsidR="00A13540">
              <w:rPr>
                <w:noProof/>
                <w:webHidden/>
              </w:rPr>
              <w:fldChar w:fldCharType="begin"/>
            </w:r>
            <w:r w:rsidR="00A13540">
              <w:rPr>
                <w:noProof/>
                <w:webHidden/>
              </w:rPr>
              <w:instrText xml:space="preserve"> PAGEREF _Toc107389630 \h </w:instrText>
            </w:r>
            <w:r w:rsidR="00A13540">
              <w:rPr>
                <w:noProof/>
                <w:webHidden/>
              </w:rPr>
            </w:r>
            <w:r w:rsidR="00A13540">
              <w:rPr>
                <w:noProof/>
                <w:webHidden/>
              </w:rPr>
              <w:fldChar w:fldCharType="separate"/>
            </w:r>
            <w:r w:rsidR="00A13540">
              <w:rPr>
                <w:noProof/>
                <w:webHidden/>
              </w:rPr>
              <w:t>8</w:t>
            </w:r>
            <w:r w:rsidR="00A13540">
              <w:rPr>
                <w:noProof/>
                <w:webHidden/>
              </w:rPr>
              <w:fldChar w:fldCharType="end"/>
            </w:r>
          </w:hyperlink>
        </w:p>
        <w:p w14:paraId="4C2490BC" w14:textId="77777777" w:rsidR="00A13540" w:rsidRDefault="00FD79E8">
          <w:pPr>
            <w:pStyle w:val="TOC3"/>
            <w:tabs>
              <w:tab w:val="right" w:leader="dot" w:pos="9016"/>
            </w:tabs>
            <w:rPr>
              <w:noProof/>
              <w:lang w:eastAsia="ja-JP"/>
            </w:rPr>
          </w:pPr>
          <w:hyperlink w:anchor="_Toc107389631" w:history="1">
            <w:r w:rsidR="00A13540" w:rsidRPr="002D6DEE">
              <w:rPr>
                <w:rStyle w:val="Hyperlink"/>
                <w:noProof/>
                <w:lang w:eastAsia="ja-JP"/>
              </w:rPr>
              <w:t>Point-to-site virtual private networks</w:t>
            </w:r>
            <w:r w:rsidR="00A13540">
              <w:rPr>
                <w:noProof/>
                <w:webHidden/>
              </w:rPr>
              <w:tab/>
            </w:r>
            <w:r w:rsidR="00A13540">
              <w:rPr>
                <w:noProof/>
                <w:webHidden/>
              </w:rPr>
              <w:fldChar w:fldCharType="begin"/>
            </w:r>
            <w:r w:rsidR="00A13540">
              <w:rPr>
                <w:noProof/>
                <w:webHidden/>
              </w:rPr>
              <w:instrText xml:space="preserve"> PAGEREF _Toc107389631 \h </w:instrText>
            </w:r>
            <w:r w:rsidR="00A13540">
              <w:rPr>
                <w:noProof/>
                <w:webHidden/>
              </w:rPr>
            </w:r>
            <w:r w:rsidR="00A13540">
              <w:rPr>
                <w:noProof/>
                <w:webHidden/>
              </w:rPr>
              <w:fldChar w:fldCharType="separate"/>
            </w:r>
            <w:r w:rsidR="00A13540">
              <w:rPr>
                <w:noProof/>
                <w:webHidden/>
              </w:rPr>
              <w:t>8</w:t>
            </w:r>
            <w:r w:rsidR="00A13540">
              <w:rPr>
                <w:noProof/>
                <w:webHidden/>
              </w:rPr>
              <w:fldChar w:fldCharType="end"/>
            </w:r>
          </w:hyperlink>
        </w:p>
        <w:p w14:paraId="31D166D9" w14:textId="77777777" w:rsidR="00A13540" w:rsidRDefault="00FD79E8">
          <w:pPr>
            <w:pStyle w:val="TOC3"/>
            <w:tabs>
              <w:tab w:val="right" w:leader="dot" w:pos="9016"/>
            </w:tabs>
            <w:rPr>
              <w:noProof/>
              <w:lang w:eastAsia="ja-JP"/>
            </w:rPr>
          </w:pPr>
          <w:hyperlink w:anchor="_Toc107389632" w:history="1">
            <w:r w:rsidR="00A13540" w:rsidRPr="002D6DEE">
              <w:rPr>
                <w:rStyle w:val="Hyperlink"/>
                <w:noProof/>
                <w:lang w:eastAsia="ja-JP"/>
              </w:rPr>
              <w:t>Site-to-site virtual private networks</w:t>
            </w:r>
            <w:r w:rsidR="00A13540">
              <w:rPr>
                <w:noProof/>
                <w:webHidden/>
              </w:rPr>
              <w:tab/>
            </w:r>
            <w:r w:rsidR="00A13540">
              <w:rPr>
                <w:noProof/>
                <w:webHidden/>
              </w:rPr>
              <w:fldChar w:fldCharType="begin"/>
            </w:r>
            <w:r w:rsidR="00A13540">
              <w:rPr>
                <w:noProof/>
                <w:webHidden/>
              </w:rPr>
              <w:instrText xml:space="preserve"> PAGEREF _Toc107389632 \h </w:instrText>
            </w:r>
            <w:r w:rsidR="00A13540">
              <w:rPr>
                <w:noProof/>
                <w:webHidden/>
              </w:rPr>
            </w:r>
            <w:r w:rsidR="00A13540">
              <w:rPr>
                <w:noProof/>
                <w:webHidden/>
              </w:rPr>
              <w:fldChar w:fldCharType="separate"/>
            </w:r>
            <w:r w:rsidR="00A13540">
              <w:rPr>
                <w:noProof/>
                <w:webHidden/>
              </w:rPr>
              <w:t>8</w:t>
            </w:r>
            <w:r w:rsidR="00A13540">
              <w:rPr>
                <w:noProof/>
                <w:webHidden/>
              </w:rPr>
              <w:fldChar w:fldCharType="end"/>
            </w:r>
          </w:hyperlink>
        </w:p>
        <w:p w14:paraId="4963518C" w14:textId="77777777" w:rsidR="00A13540" w:rsidRDefault="00FD79E8">
          <w:pPr>
            <w:pStyle w:val="TOC3"/>
            <w:tabs>
              <w:tab w:val="right" w:leader="dot" w:pos="9016"/>
            </w:tabs>
            <w:rPr>
              <w:noProof/>
              <w:lang w:eastAsia="ja-JP"/>
            </w:rPr>
          </w:pPr>
          <w:hyperlink w:anchor="_Toc107389633" w:history="1">
            <w:r w:rsidR="00A13540" w:rsidRPr="002D6DEE">
              <w:rPr>
                <w:rStyle w:val="Hyperlink"/>
                <w:noProof/>
              </w:rPr>
              <w:t>Azure ExpressRoute</w:t>
            </w:r>
            <w:r w:rsidR="00A13540">
              <w:rPr>
                <w:noProof/>
                <w:webHidden/>
              </w:rPr>
              <w:tab/>
            </w:r>
            <w:r w:rsidR="00A13540">
              <w:rPr>
                <w:noProof/>
                <w:webHidden/>
              </w:rPr>
              <w:fldChar w:fldCharType="begin"/>
            </w:r>
            <w:r w:rsidR="00A13540">
              <w:rPr>
                <w:noProof/>
                <w:webHidden/>
              </w:rPr>
              <w:instrText xml:space="preserve"> PAGEREF _Toc107389633 \h </w:instrText>
            </w:r>
            <w:r w:rsidR="00A13540">
              <w:rPr>
                <w:noProof/>
                <w:webHidden/>
              </w:rPr>
            </w:r>
            <w:r w:rsidR="00A13540">
              <w:rPr>
                <w:noProof/>
                <w:webHidden/>
              </w:rPr>
              <w:fldChar w:fldCharType="separate"/>
            </w:r>
            <w:r w:rsidR="00A13540">
              <w:rPr>
                <w:noProof/>
                <w:webHidden/>
              </w:rPr>
              <w:t>8</w:t>
            </w:r>
            <w:r w:rsidR="00A13540">
              <w:rPr>
                <w:noProof/>
                <w:webHidden/>
              </w:rPr>
              <w:fldChar w:fldCharType="end"/>
            </w:r>
          </w:hyperlink>
        </w:p>
        <w:p w14:paraId="023C42FA" w14:textId="77777777" w:rsidR="00A13540" w:rsidRDefault="00FD79E8">
          <w:pPr>
            <w:pStyle w:val="TOC2"/>
            <w:tabs>
              <w:tab w:val="right" w:leader="dot" w:pos="9016"/>
            </w:tabs>
            <w:rPr>
              <w:noProof/>
              <w:lang w:eastAsia="ja-JP"/>
            </w:rPr>
          </w:pPr>
          <w:hyperlink w:anchor="_Toc107389634" w:history="1">
            <w:r w:rsidR="00A13540" w:rsidRPr="002D6DEE">
              <w:rPr>
                <w:rStyle w:val="Hyperlink"/>
                <w:noProof/>
                <w:lang w:eastAsia="ja-JP"/>
              </w:rPr>
              <w:t>VPN Gateways</w:t>
            </w:r>
            <w:r w:rsidR="00A13540">
              <w:rPr>
                <w:noProof/>
                <w:webHidden/>
              </w:rPr>
              <w:tab/>
            </w:r>
            <w:r w:rsidR="00A13540">
              <w:rPr>
                <w:noProof/>
                <w:webHidden/>
              </w:rPr>
              <w:fldChar w:fldCharType="begin"/>
            </w:r>
            <w:r w:rsidR="00A13540">
              <w:rPr>
                <w:noProof/>
                <w:webHidden/>
              </w:rPr>
              <w:instrText xml:space="preserve"> PAGEREF _Toc107389634 \h </w:instrText>
            </w:r>
            <w:r w:rsidR="00A13540">
              <w:rPr>
                <w:noProof/>
                <w:webHidden/>
              </w:rPr>
            </w:r>
            <w:r w:rsidR="00A13540">
              <w:rPr>
                <w:noProof/>
                <w:webHidden/>
              </w:rPr>
              <w:fldChar w:fldCharType="separate"/>
            </w:r>
            <w:r w:rsidR="00A13540">
              <w:rPr>
                <w:noProof/>
                <w:webHidden/>
              </w:rPr>
              <w:t>9</w:t>
            </w:r>
            <w:r w:rsidR="00A13540">
              <w:rPr>
                <w:noProof/>
                <w:webHidden/>
              </w:rPr>
              <w:fldChar w:fldCharType="end"/>
            </w:r>
          </w:hyperlink>
        </w:p>
        <w:p w14:paraId="5CE21F80" w14:textId="77777777" w:rsidR="00A13540" w:rsidRDefault="00FD79E8">
          <w:pPr>
            <w:pStyle w:val="TOC2"/>
            <w:tabs>
              <w:tab w:val="right" w:leader="dot" w:pos="9016"/>
            </w:tabs>
            <w:rPr>
              <w:noProof/>
              <w:lang w:eastAsia="ja-JP"/>
            </w:rPr>
          </w:pPr>
          <w:hyperlink w:anchor="_Toc107389635" w:history="1">
            <w:r w:rsidR="00A13540" w:rsidRPr="002D6DEE">
              <w:rPr>
                <w:rStyle w:val="Hyperlink"/>
                <w:noProof/>
              </w:rPr>
              <w:t>ExpressRoute</w:t>
            </w:r>
            <w:r w:rsidR="00A13540">
              <w:rPr>
                <w:noProof/>
                <w:webHidden/>
              </w:rPr>
              <w:tab/>
            </w:r>
            <w:r w:rsidR="00A13540">
              <w:rPr>
                <w:noProof/>
                <w:webHidden/>
              </w:rPr>
              <w:fldChar w:fldCharType="begin"/>
            </w:r>
            <w:r w:rsidR="00A13540">
              <w:rPr>
                <w:noProof/>
                <w:webHidden/>
              </w:rPr>
              <w:instrText xml:space="preserve"> PAGEREF _Toc107389635 \h </w:instrText>
            </w:r>
            <w:r w:rsidR="00A13540">
              <w:rPr>
                <w:noProof/>
                <w:webHidden/>
              </w:rPr>
            </w:r>
            <w:r w:rsidR="00A13540">
              <w:rPr>
                <w:noProof/>
                <w:webHidden/>
              </w:rPr>
              <w:fldChar w:fldCharType="separate"/>
            </w:r>
            <w:r w:rsidR="00A13540">
              <w:rPr>
                <w:noProof/>
                <w:webHidden/>
              </w:rPr>
              <w:t>9</w:t>
            </w:r>
            <w:r w:rsidR="00A13540">
              <w:rPr>
                <w:noProof/>
                <w:webHidden/>
              </w:rPr>
              <w:fldChar w:fldCharType="end"/>
            </w:r>
          </w:hyperlink>
        </w:p>
        <w:p w14:paraId="69DF518F" w14:textId="77777777" w:rsidR="00A13540" w:rsidRDefault="00FD79E8">
          <w:pPr>
            <w:pStyle w:val="TOC1"/>
            <w:tabs>
              <w:tab w:val="right" w:leader="dot" w:pos="9016"/>
            </w:tabs>
            <w:rPr>
              <w:noProof/>
              <w:lang w:eastAsia="ja-JP"/>
            </w:rPr>
          </w:pPr>
          <w:hyperlink w:anchor="_Toc107389636" w:history="1">
            <w:r w:rsidR="00A13540" w:rsidRPr="002D6DEE">
              <w:rPr>
                <w:rStyle w:val="Hyperlink"/>
                <w:noProof/>
              </w:rPr>
              <w:t>Azure Storage</w:t>
            </w:r>
            <w:r w:rsidR="00A13540">
              <w:rPr>
                <w:noProof/>
                <w:webHidden/>
              </w:rPr>
              <w:tab/>
            </w:r>
            <w:r w:rsidR="00A13540">
              <w:rPr>
                <w:noProof/>
                <w:webHidden/>
              </w:rPr>
              <w:fldChar w:fldCharType="begin"/>
            </w:r>
            <w:r w:rsidR="00A13540">
              <w:rPr>
                <w:noProof/>
                <w:webHidden/>
              </w:rPr>
              <w:instrText xml:space="preserve"> PAGEREF _Toc107389636 \h </w:instrText>
            </w:r>
            <w:r w:rsidR="00A13540">
              <w:rPr>
                <w:noProof/>
                <w:webHidden/>
              </w:rPr>
            </w:r>
            <w:r w:rsidR="00A13540">
              <w:rPr>
                <w:noProof/>
                <w:webHidden/>
              </w:rPr>
              <w:fldChar w:fldCharType="separate"/>
            </w:r>
            <w:r w:rsidR="00A13540">
              <w:rPr>
                <w:noProof/>
                <w:webHidden/>
              </w:rPr>
              <w:t>9</w:t>
            </w:r>
            <w:r w:rsidR="00A13540">
              <w:rPr>
                <w:noProof/>
                <w:webHidden/>
              </w:rPr>
              <w:fldChar w:fldCharType="end"/>
            </w:r>
          </w:hyperlink>
        </w:p>
        <w:p w14:paraId="3748C68C" w14:textId="77777777" w:rsidR="00A13540" w:rsidRDefault="00FD79E8">
          <w:pPr>
            <w:pStyle w:val="TOC2"/>
            <w:tabs>
              <w:tab w:val="right" w:leader="dot" w:pos="9016"/>
            </w:tabs>
            <w:rPr>
              <w:noProof/>
              <w:lang w:eastAsia="ja-JP"/>
            </w:rPr>
          </w:pPr>
          <w:hyperlink w:anchor="_Toc107389637" w:history="1">
            <w:r w:rsidR="00A13540" w:rsidRPr="002D6DEE">
              <w:rPr>
                <w:rStyle w:val="Hyperlink"/>
                <w:noProof/>
              </w:rPr>
              <w:t>Disk storage</w:t>
            </w:r>
            <w:r w:rsidR="00A13540">
              <w:rPr>
                <w:noProof/>
                <w:webHidden/>
              </w:rPr>
              <w:tab/>
            </w:r>
            <w:r w:rsidR="00A13540">
              <w:rPr>
                <w:noProof/>
                <w:webHidden/>
              </w:rPr>
              <w:fldChar w:fldCharType="begin"/>
            </w:r>
            <w:r w:rsidR="00A13540">
              <w:rPr>
                <w:noProof/>
                <w:webHidden/>
              </w:rPr>
              <w:instrText xml:space="preserve"> PAGEREF _Toc107389637 \h </w:instrText>
            </w:r>
            <w:r w:rsidR="00A13540">
              <w:rPr>
                <w:noProof/>
                <w:webHidden/>
              </w:rPr>
            </w:r>
            <w:r w:rsidR="00A13540">
              <w:rPr>
                <w:noProof/>
                <w:webHidden/>
              </w:rPr>
              <w:fldChar w:fldCharType="separate"/>
            </w:r>
            <w:r w:rsidR="00A13540">
              <w:rPr>
                <w:noProof/>
                <w:webHidden/>
              </w:rPr>
              <w:t>10</w:t>
            </w:r>
            <w:r w:rsidR="00A13540">
              <w:rPr>
                <w:noProof/>
                <w:webHidden/>
              </w:rPr>
              <w:fldChar w:fldCharType="end"/>
            </w:r>
          </w:hyperlink>
        </w:p>
        <w:p w14:paraId="7DF5BC67" w14:textId="77777777" w:rsidR="00A13540" w:rsidRDefault="00FD79E8">
          <w:pPr>
            <w:pStyle w:val="TOC2"/>
            <w:tabs>
              <w:tab w:val="right" w:leader="dot" w:pos="9016"/>
            </w:tabs>
            <w:rPr>
              <w:noProof/>
              <w:lang w:eastAsia="ja-JP"/>
            </w:rPr>
          </w:pPr>
          <w:hyperlink w:anchor="_Toc107389638" w:history="1">
            <w:r w:rsidR="00A13540" w:rsidRPr="002D6DEE">
              <w:rPr>
                <w:rStyle w:val="Hyperlink"/>
                <w:noProof/>
              </w:rPr>
              <w:t>Blob storage</w:t>
            </w:r>
            <w:r w:rsidR="00A13540">
              <w:rPr>
                <w:noProof/>
                <w:webHidden/>
              </w:rPr>
              <w:tab/>
            </w:r>
            <w:r w:rsidR="00A13540">
              <w:rPr>
                <w:noProof/>
                <w:webHidden/>
              </w:rPr>
              <w:fldChar w:fldCharType="begin"/>
            </w:r>
            <w:r w:rsidR="00A13540">
              <w:rPr>
                <w:noProof/>
                <w:webHidden/>
              </w:rPr>
              <w:instrText xml:space="preserve"> PAGEREF _Toc107389638 \h </w:instrText>
            </w:r>
            <w:r w:rsidR="00A13540">
              <w:rPr>
                <w:noProof/>
                <w:webHidden/>
              </w:rPr>
            </w:r>
            <w:r w:rsidR="00A13540">
              <w:rPr>
                <w:noProof/>
                <w:webHidden/>
              </w:rPr>
              <w:fldChar w:fldCharType="separate"/>
            </w:r>
            <w:r w:rsidR="00A13540">
              <w:rPr>
                <w:noProof/>
                <w:webHidden/>
              </w:rPr>
              <w:t>10</w:t>
            </w:r>
            <w:r w:rsidR="00A13540">
              <w:rPr>
                <w:noProof/>
                <w:webHidden/>
              </w:rPr>
              <w:fldChar w:fldCharType="end"/>
            </w:r>
          </w:hyperlink>
        </w:p>
        <w:p w14:paraId="5749A990" w14:textId="77777777" w:rsidR="00A13540" w:rsidRDefault="00FD79E8">
          <w:pPr>
            <w:pStyle w:val="TOC2"/>
            <w:tabs>
              <w:tab w:val="right" w:leader="dot" w:pos="9016"/>
            </w:tabs>
            <w:rPr>
              <w:noProof/>
              <w:lang w:eastAsia="ja-JP"/>
            </w:rPr>
          </w:pPr>
          <w:hyperlink w:anchor="_Toc107389639" w:history="1">
            <w:r w:rsidR="00A13540" w:rsidRPr="002D6DEE">
              <w:rPr>
                <w:rStyle w:val="Hyperlink"/>
                <w:noProof/>
              </w:rPr>
              <w:t>File storage</w:t>
            </w:r>
            <w:r w:rsidR="00A13540">
              <w:rPr>
                <w:noProof/>
                <w:webHidden/>
              </w:rPr>
              <w:tab/>
            </w:r>
            <w:r w:rsidR="00A13540">
              <w:rPr>
                <w:noProof/>
                <w:webHidden/>
              </w:rPr>
              <w:fldChar w:fldCharType="begin"/>
            </w:r>
            <w:r w:rsidR="00A13540">
              <w:rPr>
                <w:noProof/>
                <w:webHidden/>
              </w:rPr>
              <w:instrText xml:space="preserve"> PAGEREF _Toc107389639 \h </w:instrText>
            </w:r>
            <w:r w:rsidR="00A13540">
              <w:rPr>
                <w:noProof/>
                <w:webHidden/>
              </w:rPr>
            </w:r>
            <w:r w:rsidR="00A13540">
              <w:rPr>
                <w:noProof/>
                <w:webHidden/>
              </w:rPr>
              <w:fldChar w:fldCharType="separate"/>
            </w:r>
            <w:r w:rsidR="00A13540">
              <w:rPr>
                <w:noProof/>
                <w:webHidden/>
              </w:rPr>
              <w:t>11</w:t>
            </w:r>
            <w:r w:rsidR="00A13540">
              <w:rPr>
                <w:noProof/>
                <w:webHidden/>
              </w:rPr>
              <w:fldChar w:fldCharType="end"/>
            </w:r>
          </w:hyperlink>
        </w:p>
        <w:p w14:paraId="3FFAD3C0" w14:textId="77777777" w:rsidR="00A13540" w:rsidRDefault="00FD79E8">
          <w:pPr>
            <w:pStyle w:val="TOC2"/>
            <w:tabs>
              <w:tab w:val="right" w:leader="dot" w:pos="9016"/>
            </w:tabs>
            <w:rPr>
              <w:noProof/>
              <w:lang w:eastAsia="ja-JP"/>
            </w:rPr>
          </w:pPr>
          <w:hyperlink w:anchor="_Toc107389640" w:history="1">
            <w:r w:rsidR="00A13540" w:rsidRPr="002D6DEE">
              <w:rPr>
                <w:rStyle w:val="Hyperlink"/>
                <w:noProof/>
              </w:rPr>
              <w:t>Access tiers</w:t>
            </w:r>
            <w:r w:rsidR="00A13540">
              <w:rPr>
                <w:noProof/>
                <w:webHidden/>
              </w:rPr>
              <w:tab/>
            </w:r>
            <w:r w:rsidR="00A13540">
              <w:rPr>
                <w:noProof/>
                <w:webHidden/>
              </w:rPr>
              <w:fldChar w:fldCharType="begin"/>
            </w:r>
            <w:r w:rsidR="00A13540">
              <w:rPr>
                <w:noProof/>
                <w:webHidden/>
              </w:rPr>
              <w:instrText xml:space="preserve"> PAGEREF _Toc107389640 \h </w:instrText>
            </w:r>
            <w:r w:rsidR="00A13540">
              <w:rPr>
                <w:noProof/>
                <w:webHidden/>
              </w:rPr>
            </w:r>
            <w:r w:rsidR="00A13540">
              <w:rPr>
                <w:noProof/>
                <w:webHidden/>
              </w:rPr>
              <w:fldChar w:fldCharType="separate"/>
            </w:r>
            <w:r w:rsidR="00A13540">
              <w:rPr>
                <w:noProof/>
                <w:webHidden/>
              </w:rPr>
              <w:t>12</w:t>
            </w:r>
            <w:r w:rsidR="00A13540">
              <w:rPr>
                <w:noProof/>
                <w:webHidden/>
              </w:rPr>
              <w:fldChar w:fldCharType="end"/>
            </w:r>
          </w:hyperlink>
        </w:p>
        <w:p w14:paraId="149A4FCF" w14:textId="77777777" w:rsidR="00A13540" w:rsidRDefault="00FD79E8">
          <w:pPr>
            <w:pStyle w:val="TOC1"/>
            <w:tabs>
              <w:tab w:val="right" w:leader="dot" w:pos="9016"/>
            </w:tabs>
            <w:rPr>
              <w:noProof/>
              <w:lang w:eastAsia="ja-JP"/>
            </w:rPr>
          </w:pPr>
          <w:hyperlink w:anchor="_Toc107389641" w:history="1">
            <w:r w:rsidR="00A13540" w:rsidRPr="002D6DEE">
              <w:rPr>
                <w:rStyle w:val="Hyperlink"/>
                <w:noProof/>
              </w:rPr>
              <w:t>Databases on Azure</w:t>
            </w:r>
            <w:r w:rsidR="00A13540">
              <w:rPr>
                <w:noProof/>
                <w:webHidden/>
              </w:rPr>
              <w:tab/>
            </w:r>
            <w:r w:rsidR="00A13540">
              <w:rPr>
                <w:noProof/>
                <w:webHidden/>
              </w:rPr>
              <w:fldChar w:fldCharType="begin"/>
            </w:r>
            <w:r w:rsidR="00A13540">
              <w:rPr>
                <w:noProof/>
                <w:webHidden/>
              </w:rPr>
              <w:instrText xml:space="preserve"> PAGEREF _Toc107389641 \h </w:instrText>
            </w:r>
            <w:r w:rsidR="00A13540">
              <w:rPr>
                <w:noProof/>
                <w:webHidden/>
              </w:rPr>
            </w:r>
            <w:r w:rsidR="00A13540">
              <w:rPr>
                <w:noProof/>
                <w:webHidden/>
              </w:rPr>
              <w:fldChar w:fldCharType="separate"/>
            </w:r>
            <w:r w:rsidR="00A13540">
              <w:rPr>
                <w:noProof/>
                <w:webHidden/>
              </w:rPr>
              <w:t>12</w:t>
            </w:r>
            <w:r w:rsidR="00A13540">
              <w:rPr>
                <w:noProof/>
                <w:webHidden/>
              </w:rPr>
              <w:fldChar w:fldCharType="end"/>
            </w:r>
          </w:hyperlink>
        </w:p>
        <w:p w14:paraId="7EF4709E" w14:textId="77777777" w:rsidR="00A13540" w:rsidRDefault="00FD79E8">
          <w:pPr>
            <w:pStyle w:val="TOC2"/>
            <w:tabs>
              <w:tab w:val="right" w:leader="dot" w:pos="9016"/>
            </w:tabs>
            <w:rPr>
              <w:noProof/>
              <w:lang w:eastAsia="ja-JP"/>
            </w:rPr>
          </w:pPr>
          <w:hyperlink w:anchor="_Toc107389642" w:history="1">
            <w:r w:rsidR="00A13540" w:rsidRPr="002D6DEE">
              <w:rPr>
                <w:rStyle w:val="Hyperlink"/>
                <w:noProof/>
              </w:rPr>
              <w:t>Azure Cosmos DB</w:t>
            </w:r>
            <w:r w:rsidR="00A13540">
              <w:rPr>
                <w:noProof/>
                <w:webHidden/>
              </w:rPr>
              <w:tab/>
            </w:r>
            <w:r w:rsidR="00A13540">
              <w:rPr>
                <w:noProof/>
                <w:webHidden/>
              </w:rPr>
              <w:fldChar w:fldCharType="begin"/>
            </w:r>
            <w:r w:rsidR="00A13540">
              <w:rPr>
                <w:noProof/>
                <w:webHidden/>
              </w:rPr>
              <w:instrText xml:space="preserve"> PAGEREF _Toc107389642 \h </w:instrText>
            </w:r>
            <w:r w:rsidR="00A13540">
              <w:rPr>
                <w:noProof/>
                <w:webHidden/>
              </w:rPr>
            </w:r>
            <w:r w:rsidR="00A13540">
              <w:rPr>
                <w:noProof/>
                <w:webHidden/>
              </w:rPr>
              <w:fldChar w:fldCharType="separate"/>
            </w:r>
            <w:r w:rsidR="00A13540">
              <w:rPr>
                <w:noProof/>
                <w:webHidden/>
              </w:rPr>
              <w:t>12</w:t>
            </w:r>
            <w:r w:rsidR="00A13540">
              <w:rPr>
                <w:noProof/>
                <w:webHidden/>
              </w:rPr>
              <w:fldChar w:fldCharType="end"/>
            </w:r>
          </w:hyperlink>
        </w:p>
        <w:p w14:paraId="029154FD" w14:textId="77777777" w:rsidR="00A13540" w:rsidRDefault="00FD79E8">
          <w:pPr>
            <w:pStyle w:val="TOC2"/>
            <w:tabs>
              <w:tab w:val="right" w:leader="dot" w:pos="9016"/>
            </w:tabs>
            <w:rPr>
              <w:noProof/>
              <w:lang w:eastAsia="ja-JP"/>
            </w:rPr>
          </w:pPr>
          <w:hyperlink w:anchor="_Toc107389643" w:history="1">
            <w:r w:rsidR="00A13540" w:rsidRPr="002D6DEE">
              <w:rPr>
                <w:rStyle w:val="Hyperlink"/>
                <w:noProof/>
              </w:rPr>
              <w:t>Azure SQL Database</w:t>
            </w:r>
            <w:r w:rsidR="00A13540">
              <w:rPr>
                <w:noProof/>
                <w:webHidden/>
              </w:rPr>
              <w:tab/>
            </w:r>
            <w:r w:rsidR="00A13540">
              <w:rPr>
                <w:noProof/>
                <w:webHidden/>
              </w:rPr>
              <w:fldChar w:fldCharType="begin"/>
            </w:r>
            <w:r w:rsidR="00A13540">
              <w:rPr>
                <w:noProof/>
                <w:webHidden/>
              </w:rPr>
              <w:instrText xml:space="preserve"> PAGEREF _Toc107389643 \h </w:instrText>
            </w:r>
            <w:r w:rsidR="00A13540">
              <w:rPr>
                <w:noProof/>
                <w:webHidden/>
              </w:rPr>
            </w:r>
            <w:r w:rsidR="00A13540">
              <w:rPr>
                <w:noProof/>
                <w:webHidden/>
              </w:rPr>
              <w:fldChar w:fldCharType="separate"/>
            </w:r>
            <w:r w:rsidR="00A13540">
              <w:rPr>
                <w:noProof/>
                <w:webHidden/>
              </w:rPr>
              <w:t>12</w:t>
            </w:r>
            <w:r w:rsidR="00A13540">
              <w:rPr>
                <w:noProof/>
                <w:webHidden/>
              </w:rPr>
              <w:fldChar w:fldCharType="end"/>
            </w:r>
          </w:hyperlink>
        </w:p>
        <w:p w14:paraId="1C761D7E" w14:textId="77777777" w:rsidR="00A13540" w:rsidRDefault="00FD79E8">
          <w:pPr>
            <w:pStyle w:val="TOC3"/>
            <w:tabs>
              <w:tab w:val="right" w:leader="dot" w:pos="9016"/>
            </w:tabs>
            <w:rPr>
              <w:noProof/>
              <w:lang w:eastAsia="ja-JP"/>
            </w:rPr>
          </w:pPr>
          <w:hyperlink w:anchor="_Toc107389644" w:history="1">
            <w:r w:rsidR="00A13540" w:rsidRPr="002D6DEE">
              <w:rPr>
                <w:rStyle w:val="Hyperlink"/>
                <w:noProof/>
              </w:rPr>
              <w:t>Azure SQL Managed Instance</w:t>
            </w:r>
            <w:r w:rsidR="00A13540">
              <w:rPr>
                <w:noProof/>
                <w:webHidden/>
              </w:rPr>
              <w:tab/>
            </w:r>
            <w:r w:rsidR="00A13540">
              <w:rPr>
                <w:noProof/>
                <w:webHidden/>
              </w:rPr>
              <w:fldChar w:fldCharType="begin"/>
            </w:r>
            <w:r w:rsidR="00A13540">
              <w:rPr>
                <w:noProof/>
                <w:webHidden/>
              </w:rPr>
              <w:instrText xml:space="preserve"> PAGEREF _Toc107389644 \h </w:instrText>
            </w:r>
            <w:r w:rsidR="00A13540">
              <w:rPr>
                <w:noProof/>
                <w:webHidden/>
              </w:rPr>
            </w:r>
            <w:r w:rsidR="00A13540">
              <w:rPr>
                <w:noProof/>
                <w:webHidden/>
              </w:rPr>
              <w:fldChar w:fldCharType="separate"/>
            </w:r>
            <w:r w:rsidR="00A13540">
              <w:rPr>
                <w:noProof/>
                <w:webHidden/>
              </w:rPr>
              <w:t>12</w:t>
            </w:r>
            <w:r w:rsidR="00A13540">
              <w:rPr>
                <w:noProof/>
                <w:webHidden/>
              </w:rPr>
              <w:fldChar w:fldCharType="end"/>
            </w:r>
          </w:hyperlink>
        </w:p>
        <w:p w14:paraId="7A562B5C" w14:textId="77777777" w:rsidR="00A13540" w:rsidRDefault="00FD79E8">
          <w:pPr>
            <w:pStyle w:val="TOC2"/>
            <w:tabs>
              <w:tab w:val="right" w:leader="dot" w:pos="9016"/>
            </w:tabs>
            <w:rPr>
              <w:noProof/>
              <w:lang w:eastAsia="ja-JP"/>
            </w:rPr>
          </w:pPr>
          <w:hyperlink w:anchor="_Toc107389645" w:history="1">
            <w:r w:rsidR="00A13540" w:rsidRPr="002D6DEE">
              <w:rPr>
                <w:rStyle w:val="Hyperlink"/>
                <w:noProof/>
              </w:rPr>
              <w:t>Analysis of big data</w:t>
            </w:r>
            <w:r w:rsidR="00A13540">
              <w:rPr>
                <w:noProof/>
                <w:webHidden/>
              </w:rPr>
              <w:tab/>
            </w:r>
            <w:r w:rsidR="00A13540">
              <w:rPr>
                <w:noProof/>
                <w:webHidden/>
              </w:rPr>
              <w:fldChar w:fldCharType="begin"/>
            </w:r>
            <w:r w:rsidR="00A13540">
              <w:rPr>
                <w:noProof/>
                <w:webHidden/>
              </w:rPr>
              <w:instrText xml:space="preserve"> PAGEREF _Toc107389645 \h </w:instrText>
            </w:r>
            <w:r w:rsidR="00A13540">
              <w:rPr>
                <w:noProof/>
                <w:webHidden/>
              </w:rPr>
            </w:r>
            <w:r w:rsidR="00A13540">
              <w:rPr>
                <w:noProof/>
                <w:webHidden/>
              </w:rPr>
              <w:fldChar w:fldCharType="separate"/>
            </w:r>
            <w:r w:rsidR="00A13540">
              <w:rPr>
                <w:noProof/>
                <w:webHidden/>
              </w:rPr>
              <w:t>13</w:t>
            </w:r>
            <w:r w:rsidR="00A13540">
              <w:rPr>
                <w:noProof/>
                <w:webHidden/>
              </w:rPr>
              <w:fldChar w:fldCharType="end"/>
            </w:r>
          </w:hyperlink>
        </w:p>
        <w:p w14:paraId="56CA6F4B" w14:textId="77777777" w:rsidR="00A13540" w:rsidRDefault="00FD79E8">
          <w:pPr>
            <w:pStyle w:val="TOC1"/>
            <w:tabs>
              <w:tab w:val="right" w:leader="dot" w:pos="9016"/>
            </w:tabs>
            <w:rPr>
              <w:noProof/>
              <w:lang w:eastAsia="ja-JP"/>
            </w:rPr>
          </w:pPr>
          <w:hyperlink w:anchor="_Toc107389646" w:history="1">
            <w:r w:rsidR="00A13540" w:rsidRPr="002D6DEE">
              <w:rPr>
                <w:rStyle w:val="Hyperlink"/>
                <w:noProof/>
                <w:lang w:eastAsia="ja-JP"/>
              </w:rPr>
              <w:t xml:space="preserve">Choosing </w:t>
            </w:r>
            <w:r w:rsidR="00A13540" w:rsidRPr="002D6DEE">
              <w:rPr>
                <w:rStyle w:val="Hyperlink"/>
                <w:noProof/>
              </w:rPr>
              <w:t>Artificial Intelligence (AI)</w:t>
            </w:r>
            <w:r w:rsidR="00A13540" w:rsidRPr="002D6DEE">
              <w:rPr>
                <w:rStyle w:val="Hyperlink"/>
                <w:noProof/>
                <w:lang w:eastAsia="ja-JP"/>
              </w:rPr>
              <w:t xml:space="preserve"> Tools</w:t>
            </w:r>
            <w:r w:rsidR="00A13540">
              <w:rPr>
                <w:noProof/>
                <w:webHidden/>
              </w:rPr>
              <w:tab/>
            </w:r>
            <w:r w:rsidR="00A13540">
              <w:rPr>
                <w:noProof/>
                <w:webHidden/>
              </w:rPr>
              <w:fldChar w:fldCharType="begin"/>
            </w:r>
            <w:r w:rsidR="00A13540">
              <w:rPr>
                <w:noProof/>
                <w:webHidden/>
              </w:rPr>
              <w:instrText xml:space="preserve"> PAGEREF _Toc107389646 \h </w:instrText>
            </w:r>
            <w:r w:rsidR="00A13540">
              <w:rPr>
                <w:noProof/>
                <w:webHidden/>
              </w:rPr>
            </w:r>
            <w:r w:rsidR="00A13540">
              <w:rPr>
                <w:noProof/>
                <w:webHidden/>
              </w:rPr>
              <w:fldChar w:fldCharType="separate"/>
            </w:r>
            <w:r w:rsidR="00A13540">
              <w:rPr>
                <w:noProof/>
                <w:webHidden/>
              </w:rPr>
              <w:t>14</w:t>
            </w:r>
            <w:r w:rsidR="00A13540">
              <w:rPr>
                <w:noProof/>
                <w:webHidden/>
              </w:rPr>
              <w:fldChar w:fldCharType="end"/>
            </w:r>
          </w:hyperlink>
        </w:p>
        <w:p w14:paraId="2F1C684A" w14:textId="77777777" w:rsidR="00A13540" w:rsidRDefault="00FD79E8">
          <w:pPr>
            <w:pStyle w:val="TOC2"/>
            <w:tabs>
              <w:tab w:val="right" w:leader="dot" w:pos="9016"/>
            </w:tabs>
            <w:rPr>
              <w:noProof/>
              <w:lang w:eastAsia="ja-JP"/>
            </w:rPr>
          </w:pPr>
          <w:hyperlink w:anchor="_Toc107389647" w:history="1">
            <w:r w:rsidR="00A13540" w:rsidRPr="002D6DEE">
              <w:rPr>
                <w:rStyle w:val="Hyperlink"/>
                <w:noProof/>
              </w:rPr>
              <w:t>Machine Learning</w:t>
            </w:r>
            <w:r w:rsidR="00A13540">
              <w:rPr>
                <w:noProof/>
                <w:webHidden/>
              </w:rPr>
              <w:tab/>
            </w:r>
            <w:r w:rsidR="00A13540">
              <w:rPr>
                <w:noProof/>
                <w:webHidden/>
              </w:rPr>
              <w:fldChar w:fldCharType="begin"/>
            </w:r>
            <w:r w:rsidR="00A13540">
              <w:rPr>
                <w:noProof/>
                <w:webHidden/>
              </w:rPr>
              <w:instrText xml:space="preserve"> PAGEREF _Toc107389647 \h </w:instrText>
            </w:r>
            <w:r w:rsidR="00A13540">
              <w:rPr>
                <w:noProof/>
                <w:webHidden/>
              </w:rPr>
            </w:r>
            <w:r w:rsidR="00A13540">
              <w:rPr>
                <w:noProof/>
                <w:webHidden/>
              </w:rPr>
              <w:fldChar w:fldCharType="separate"/>
            </w:r>
            <w:r w:rsidR="00A13540">
              <w:rPr>
                <w:noProof/>
                <w:webHidden/>
              </w:rPr>
              <w:t>14</w:t>
            </w:r>
            <w:r w:rsidR="00A13540">
              <w:rPr>
                <w:noProof/>
                <w:webHidden/>
              </w:rPr>
              <w:fldChar w:fldCharType="end"/>
            </w:r>
          </w:hyperlink>
        </w:p>
        <w:p w14:paraId="6FD9A2C4" w14:textId="77777777" w:rsidR="00A13540" w:rsidRDefault="00FD79E8">
          <w:pPr>
            <w:pStyle w:val="TOC2"/>
            <w:tabs>
              <w:tab w:val="right" w:leader="dot" w:pos="9016"/>
            </w:tabs>
            <w:rPr>
              <w:noProof/>
              <w:lang w:eastAsia="ja-JP"/>
            </w:rPr>
          </w:pPr>
          <w:hyperlink w:anchor="_Toc107389648" w:history="1">
            <w:r w:rsidR="00A13540" w:rsidRPr="002D6DEE">
              <w:rPr>
                <w:rStyle w:val="Hyperlink"/>
                <w:noProof/>
              </w:rPr>
              <w:t>Cognitive Services</w:t>
            </w:r>
            <w:r w:rsidR="00A13540">
              <w:rPr>
                <w:noProof/>
                <w:webHidden/>
              </w:rPr>
              <w:tab/>
            </w:r>
            <w:r w:rsidR="00A13540">
              <w:rPr>
                <w:noProof/>
                <w:webHidden/>
              </w:rPr>
              <w:fldChar w:fldCharType="begin"/>
            </w:r>
            <w:r w:rsidR="00A13540">
              <w:rPr>
                <w:noProof/>
                <w:webHidden/>
              </w:rPr>
              <w:instrText xml:space="preserve"> PAGEREF _Toc107389648 \h </w:instrText>
            </w:r>
            <w:r w:rsidR="00A13540">
              <w:rPr>
                <w:noProof/>
                <w:webHidden/>
              </w:rPr>
            </w:r>
            <w:r w:rsidR="00A13540">
              <w:rPr>
                <w:noProof/>
                <w:webHidden/>
              </w:rPr>
              <w:fldChar w:fldCharType="separate"/>
            </w:r>
            <w:r w:rsidR="00A13540">
              <w:rPr>
                <w:noProof/>
                <w:webHidden/>
              </w:rPr>
              <w:t>14</w:t>
            </w:r>
            <w:r w:rsidR="00A13540">
              <w:rPr>
                <w:noProof/>
                <w:webHidden/>
              </w:rPr>
              <w:fldChar w:fldCharType="end"/>
            </w:r>
          </w:hyperlink>
        </w:p>
        <w:p w14:paraId="0B4628C6" w14:textId="77777777" w:rsidR="00A13540" w:rsidRDefault="00FD79E8">
          <w:pPr>
            <w:pStyle w:val="TOC2"/>
            <w:tabs>
              <w:tab w:val="right" w:leader="dot" w:pos="9016"/>
            </w:tabs>
            <w:rPr>
              <w:noProof/>
              <w:lang w:eastAsia="ja-JP"/>
            </w:rPr>
          </w:pPr>
          <w:hyperlink w:anchor="_Toc107389649" w:history="1">
            <w:r w:rsidR="00A13540" w:rsidRPr="002D6DEE">
              <w:rPr>
                <w:rStyle w:val="Hyperlink"/>
                <w:noProof/>
              </w:rPr>
              <w:t>Bot Services</w:t>
            </w:r>
            <w:r w:rsidR="00A13540">
              <w:rPr>
                <w:noProof/>
                <w:webHidden/>
              </w:rPr>
              <w:tab/>
            </w:r>
            <w:r w:rsidR="00A13540">
              <w:rPr>
                <w:noProof/>
                <w:webHidden/>
              </w:rPr>
              <w:fldChar w:fldCharType="begin"/>
            </w:r>
            <w:r w:rsidR="00A13540">
              <w:rPr>
                <w:noProof/>
                <w:webHidden/>
              </w:rPr>
              <w:instrText xml:space="preserve"> PAGEREF _Toc107389649 \h </w:instrText>
            </w:r>
            <w:r w:rsidR="00A13540">
              <w:rPr>
                <w:noProof/>
                <w:webHidden/>
              </w:rPr>
            </w:r>
            <w:r w:rsidR="00A13540">
              <w:rPr>
                <w:noProof/>
                <w:webHidden/>
              </w:rPr>
              <w:fldChar w:fldCharType="separate"/>
            </w:r>
            <w:r w:rsidR="00A13540">
              <w:rPr>
                <w:noProof/>
                <w:webHidden/>
              </w:rPr>
              <w:t>15</w:t>
            </w:r>
            <w:r w:rsidR="00A13540">
              <w:rPr>
                <w:noProof/>
                <w:webHidden/>
              </w:rPr>
              <w:fldChar w:fldCharType="end"/>
            </w:r>
          </w:hyperlink>
        </w:p>
        <w:p w14:paraId="1D96F93E" w14:textId="77777777" w:rsidR="00A13540" w:rsidRDefault="00FD79E8">
          <w:pPr>
            <w:pStyle w:val="TOC1"/>
            <w:tabs>
              <w:tab w:val="right" w:leader="dot" w:pos="9016"/>
            </w:tabs>
            <w:rPr>
              <w:noProof/>
              <w:lang w:eastAsia="ja-JP"/>
            </w:rPr>
          </w:pPr>
          <w:hyperlink w:anchor="_Toc107389650" w:history="1">
            <w:r w:rsidR="00A13540" w:rsidRPr="002D6DEE">
              <w:rPr>
                <w:rStyle w:val="Hyperlink"/>
                <w:noProof/>
                <w:lang w:eastAsia="ja-JP"/>
              </w:rPr>
              <w:t xml:space="preserve">Choosing </w:t>
            </w:r>
            <w:r w:rsidR="00A13540" w:rsidRPr="002D6DEE">
              <w:rPr>
                <w:rStyle w:val="Hyperlink"/>
                <w:noProof/>
              </w:rPr>
              <w:t>IoT (Internet of Things)</w:t>
            </w:r>
            <w:r w:rsidR="00A13540" w:rsidRPr="002D6DEE">
              <w:rPr>
                <w:rStyle w:val="Hyperlink"/>
                <w:noProof/>
                <w:lang w:eastAsia="ja-JP"/>
              </w:rPr>
              <w:t xml:space="preserve"> Tools</w:t>
            </w:r>
            <w:r w:rsidR="00A13540">
              <w:rPr>
                <w:noProof/>
                <w:webHidden/>
              </w:rPr>
              <w:tab/>
            </w:r>
            <w:r w:rsidR="00A13540">
              <w:rPr>
                <w:noProof/>
                <w:webHidden/>
              </w:rPr>
              <w:fldChar w:fldCharType="begin"/>
            </w:r>
            <w:r w:rsidR="00A13540">
              <w:rPr>
                <w:noProof/>
                <w:webHidden/>
              </w:rPr>
              <w:instrText xml:space="preserve"> PAGEREF _Toc107389650 \h </w:instrText>
            </w:r>
            <w:r w:rsidR="00A13540">
              <w:rPr>
                <w:noProof/>
                <w:webHidden/>
              </w:rPr>
            </w:r>
            <w:r w:rsidR="00A13540">
              <w:rPr>
                <w:noProof/>
                <w:webHidden/>
              </w:rPr>
              <w:fldChar w:fldCharType="separate"/>
            </w:r>
            <w:r w:rsidR="00A13540">
              <w:rPr>
                <w:noProof/>
                <w:webHidden/>
              </w:rPr>
              <w:t>15</w:t>
            </w:r>
            <w:r w:rsidR="00A13540">
              <w:rPr>
                <w:noProof/>
                <w:webHidden/>
              </w:rPr>
              <w:fldChar w:fldCharType="end"/>
            </w:r>
          </w:hyperlink>
        </w:p>
        <w:p w14:paraId="43E473AC" w14:textId="77777777" w:rsidR="00A13540" w:rsidRDefault="00FD79E8">
          <w:pPr>
            <w:pStyle w:val="TOC1"/>
            <w:tabs>
              <w:tab w:val="right" w:leader="dot" w:pos="9016"/>
            </w:tabs>
            <w:rPr>
              <w:noProof/>
              <w:lang w:eastAsia="ja-JP"/>
            </w:rPr>
          </w:pPr>
          <w:hyperlink w:anchor="_Toc107389651" w:history="1">
            <w:r w:rsidR="00A13540" w:rsidRPr="002D6DEE">
              <w:rPr>
                <w:rStyle w:val="Hyperlink"/>
                <w:noProof/>
                <w:lang w:eastAsia="ja-JP"/>
              </w:rPr>
              <w:t>Choosing Serverless Tools</w:t>
            </w:r>
            <w:r w:rsidR="00A13540">
              <w:rPr>
                <w:noProof/>
                <w:webHidden/>
              </w:rPr>
              <w:tab/>
            </w:r>
            <w:r w:rsidR="00A13540">
              <w:rPr>
                <w:noProof/>
                <w:webHidden/>
              </w:rPr>
              <w:fldChar w:fldCharType="begin"/>
            </w:r>
            <w:r w:rsidR="00A13540">
              <w:rPr>
                <w:noProof/>
                <w:webHidden/>
              </w:rPr>
              <w:instrText xml:space="preserve"> PAGEREF _Toc107389651 \h </w:instrText>
            </w:r>
            <w:r w:rsidR="00A13540">
              <w:rPr>
                <w:noProof/>
                <w:webHidden/>
              </w:rPr>
            </w:r>
            <w:r w:rsidR="00A13540">
              <w:rPr>
                <w:noProof/>
                <w:webHidden/>
              </w:rPr>
              <w:fldChar w:fldCharType="separate"/>
            </w:r>
            <w:r w:rsidR="00A13540">
              <w:rPr>
                <w:noProof/>
                <w:webHidden/>
              </w:rPr>
              <w:t>15</w:t>
            </w:r>
            <w:r w:rsidR="00A13540">
              <w:rPr>
                <w:noProof/>
                <w:webHidden/>
              </w:rPr>
              <w:fldChar w:fldCharType="end"/>
            </w:r>
          </w:hyperlink>
        </w:p>
        <w:p w14:paraId="2E367782" w14:textId="77777777" w:rsidR="00A13540" w:rsidRDefault="00FD79E8">
          <w:pPr>
            <w:pStyle w:val="TOC1"/>
            <w:tabs>
              <w:tab w:val="right" w:leader="dot" w:pos="9016"/>
            </w:tabs>
            <w:rPr>
              <w:noProof/>
              <w:lang w:eastAsia="ja-JP"/>
            </w:rPr>
          </w:pPr>
          <w:hyperlink w:anchor="_Toc107389652" w:history="1">
            <w:r w:rsidR="00A13540" w:rsidRPr="002D6DEE">
              <w:rPr>
                <w:rStyle w:val="Hyperlink"/>
                <w:noProof/>
                <w:lang w:eastAsia="ja-JP"/>
              </w:rPr>
              <w:t>Azure DevOps</w:t>
            </w:r>
            <w:r w:rsidR="00A13540">
              <w:rPr>
                <w:noProof/>
                <w:webHidden/>
              </w:rPr>
              <w:tab/>
            </w:r>
            <w:r w:rsidR="00A13540">
              <w:rPr>
                <w:noProof/>
                <w:webHidden/>
              </w:rPr>
              <w:fldChar w:fldCharType="begin"/>
            </w:r>
            <w:r w:rsidR="00A13540">
              <w:rPr>
                <w:noProof/>
                <w:webHidden/>
              </w:rPr>
              <w:instrText xml:space="preserve"> PAGEREF _Toc107389652 \h </w:instrText>
            </w:r>
            <w:r w:rsidR="00A13540">
              <w:rPr>
                <w:noProof/>
                <w:webHidden/>
              </w:rPr>
            </w:r>
            <w:r w:rsidR="00A13540">
              <w:rPr>
                <w:noProof/>
                <w:webHidden/>
              </w:rPr>
              <w:fldChar w:fldCharType="separate"/>
            </w:r>
            <w:r w:rsidR="00A13540">
              <w:rPr>
                <w:noProof/>
                <w:webHidden/>
              </w:rPr>
              <w:t>15</w:t>
            </w:r>
            <w:r w:rsidR="00A13540">
              <w:rPr>
                <w:noProof/>
                <w:webHidden/>
              </w:rPr>
              <w:fldChar w:fldCharType="end"/>
            </w:r>
          </w:hyperlink>
        </w:p>
        <w:p w14:paraId="7A9390E3" w14:textId="77777777" w:rsidR="00A13540" w:rsidRDefault="00FD79E8">
          <w:pPr>
            <w:pStyle w:val="TOC1"/>
            <w:tabs>
              <w:tab w:val="right" w:leader="dot" w:pos="9016"/>
            </w:tabs>
            <w:rPr>
              <w:noProof/>
              <w:lang w:eastAsia="ja-JP"/>
            </w:rPr>
          </w:pPr>
          <w:hyperlink w:anchor="_Toc107389653" w:history="1">
            <w:r w:rsidR="00A13540" w:rsidRPr="002D6DEE">
              <w:rPr>
                <w:rStyle w:val="Hyperlink"/>
                <w:noProof/>
                <w:lang w:eastAsia="ja-JP"/>
              </w:rPr>
              <w:t>Tools for Managing Azure Itself</w:t>
            </w:r>
            <w:r w:rsidR="00A13540">
              <w:rPr>
                <w:noProof/>
                <w:webHidden/>
              </w:rPr>
              <w:tab/>
            </w:r>
            <w:r w:rsidR="00A13540">
              <w:rPr>
                <w:noProof/>
                <w:webHidden/>
              </w:rPr>
              <w:fldChar w:fldCharType="begin"/>
            </w:r>
            <w:r w:rsidR="00A13540">
              <w:rPr>
                <w:noProof/>
                <w:webHidden/>
              </w:rPr>
              <w:instrText xml:space="preserve"> PAGEREF _Toc107389653 \h </w:instrText>
            </w:r>
            <w:r w:rsidR="00A13540">
              <w:rPr>
                <w:noProof/>
                <w:webHidden/>
              </w:rPr>
            </w:r>
            <w:r w:rsidR="00A13540">
              <w:rPr>
                <w:noProof/>
                <w:webHidden/>
              </w:rPr>
              <w:fldChar w:fldCharType="separate"/>
            </w:r>
            <w:r w:rsidR="00A13540">
              <w:rPr>
                <w:noProof/>
                <w:webHidden/>
              </w:rPr>
              <w:t>16</w:t>
            </w:r>
            <w:r w:rsidR="00A13540">
              <w:rPr>
                <w:noProof/>
                <w:webHidden/>
              </w:rPr>
              <w:fldChar w:fldCharType="end"/>
            </w:r>
          </w:hyperlink>
        </w:p>
        <w:p w14:paraId="0A2A4C6E" w14:textId="77777777" w:rsidR="00A13540" w:rsidRDefault="00FD79E8">
          <w:pPr>
            <w:pStyle w:val="TOC2"/>
            <w:tabs>
              <w:tab w:val="right" w:leader="dot" w:pos="9016"/>
            </w:tabs>
            <w:rPr>
              <w:noProof/>
              <w:lang w:eastAsia="ja-JP"/>
            </w:rPr>
          </w:pPr>
          <w:hyperlink w:anchor="_Toc107389654" w:history="1">
            <w:r w:rsidR="00A13540" w:rsidRPr="002D6DEE">
              <w:rPr>
                <w:rStyle w:val="Hyperlink"/>
                <w:noProof/>
                <w:lang w:eastAsia="ja-JP"/>
              </w:rPr>
              <w:t>Azure Portal</w:t>
            </w:r>
            <w:r w:rsidR="00A13540">
              <w:rPr>
                <w:noProof/>
                <w:webHidden/>
              </w:rPr>
              <w:tab/>
            </w:r>
            <w:r w:rsidR="00A13540">
              <w:rPr>
                <w:noProof/>
                <w:webHidden/>
              </w:rPr>
              <w:fldChar w:fldCharType="begin"/>
            </w:r>
            <w:r w:rsidR="00A13540">
              <w:rPr>
                <w:noProof/>
                <w:webHidden/>
              </w:rPr>
              <w:instrText xml:space="preserve"> PAGEREF _Toc107389654 \h </w:instrText>
            </w:r>
            <w:r w:rsidR="00A13540">
              <w:rPr>
                <w:noProof/>
                <w:webHidden/>
              </w:rPr>
            </w:r>
            <w:r w:rsidR="00A13540">
              <w:rPr>
                <w:noProof/>
                <w:webHidden/>
              </w:rPr>
              <w:fldChar w:fldCharType="separate"/>
            </w:r>
            <w:r w:rsidR="00A13540">
              <w:rPr>
                <w:noProof/>
                <w:webHidden/>
              </w:rPr>
              <w:t>16</w:t>
            </w:r>
            <w:r w:rsidR="00A13540">
              <w:rPr>
                <w:noProof/>
                <w:webHidden/>
              </w:rPr>
              <w:fldChar w:fldCharType="end"/>
            </w:r>
          </w:hyperlink>
        </w:p>
        <w:p w14:paraId="13C2C419" w14:textId="77777777" w:rsidR="00A13540" w:rsidRDefault="00FD79E8">
          <w:pPr>
            <w:pStyle w:val="TOC2"/>
            <w:tabs>
              <w:tab w:val="right" w:leader="dot" w:pos="9016"/>
            </w:tabs>
            <w:rPr>
              <w:noProof/>
              <w:lang w:eastAsia="ja-JP"/>
            </w:rPr>
          </w:pPr>
          <w:hyperlink w:anchor="_Toc107389655" w:history="1">
            <w:r w:rsidR="00A13540" w:rsidRPr="002D6DEE">
              <w:rPr>
                <w:rStyle w:val="Hyperlink"/>
                <w:noProof/>
                <w:lang w:eastAsia="ja-JP"/>
              </w:rPr>
              <w:t>Azure Mobile App</w:t>
            </w:r>
            <w:r w:rsidR="00A13540">
              <w:rPr>
                <w:noProof/>
                <w:webHidden/>
              </w:rPr>
              <w:tab/>
            </w:r>
            <w:r w:rsidR="00A13540">
              <w:rPr>
                <w:noProof/>
                <w:webHidden/>
              </w:rPr>
              <w:fldChar w:fldCharType="begin"/>
            </w:r>
            <w:r w:rsidR="00A13540">
              <w:rPr>
                <w:noProof/>
                <w:webHidden/>
              </w:rPr>
              <w:instrText xml:space="preserve"> PAGEREF _Toc107389655 \h </w:instrText>
            </w:r>
            <w:r w:rsidR="00A13540">
              <w:rPr>
                <w:noProof/>
                <w:webHidden/>
              </w:rPr>
            </w:r>
            <w:r w:rsidR="00A13540">
              <w:rPr>
                <w:noProof/>
                <w:webHidden/>
              </w:rPr>
              <w:fldChar w:fldCharType="separate"/>
            </w:r>
            <w:r w:rsidR="00A13540">
              <w:rPr>
                <w:noProof/>
                <w:webHidden/>
              </w:rPr>
              <w:t>16</w:t>
            </w:r>
            <w:r w:rsidR="00A13540">
              <w:rPr>
                <w:noProof/>
                <w:webHidden/>
              </w:rPr>
              <w:fldChar w:fldCharType="end"/>
            </w:r>
          </w:hyperlink>
        </w:p>
        <w:p w14:paraId="31E9A609" w14:textId="77777777" w:rsidR="00A13540" w:rsidRDefault="00FD79E8">
          <w:pPr>
            <w:pStyle w:val="TOC2"/>
            <w:tabs>
              <w:tab w:val="right" w:leader="dot" w:pos="9016"/>
            </w:tabs>
            <w:rPr>
              <w:noProof/>
              <w:lang w:eastAsia="ja-JP"/>
            </w:rPr>
          </w:pPr>
          <w:hyperlink w:anchor="_Toc107389656" w:history="1">
            <w:r w:rsidR="00A13540" w:rsidRPr="002D6DEE">
              <w:rPr>
                <w:rStyle w:val="Hyperlink"/>
                <w:noProof/>
                <w:lang w:eastAsia="ja-JP"/>
              </w:rPr>
              <w:t>Azure PowerShell</w:t>
            </w:r>
            <w:r w:rsidR="00A13540">
              <w:rPr>
                <w:noProof/>
                <w:webHidden/>
              </w:rPr>
              <w:tab/>
            </w:r>
            <w:r w:rsidR="00A13540">
              <w:rPr>
                <w:noProof/>
                <w:webHidden/>
              </w:rPr>
              <w:fldChar w:fldCharType="begin"/>
            </w:r>
            <w:r w:rsidR="00A13540">
              <w:rPr>
                <w:noProof/>
                <w:webHidden/>
              </w:rPr>
              <w:instrText xml:space="preserve"> PAGEREF _Toc107389656 \h </w:instrText>
            </w:r>
            <w:r w:rsidR="00A13540">
              <w:rPr>
                <w:noProof/>
                <w:webHidden/>
              </w:rPr>
            </w:r>
            <w:r w:rsidR="00A13540">
              <w:rPr>
                <w:noProof/>
                <w:webHidden/>
              </w:rPr>
              <w:fldChar w:fldCharType="separate"/>
            </w:r>
            <w:r w:rsidR="00A13540">
              <w:rPr>
                <w:noProof/>
                <w:webHidden/>
              </w:rPr>
              <w:t>16</w:t>
            </w:r>
            <w:r w:rsidR="00A13540">
              <w:rPr>
                <w:noProof/>
                <w:webHidden/>
              </w:rPr>
              <w:fldChar w:fldCharType="end"/>
            </w:r>
          </w:hyperlink>
        </w:p>
        <w:p w14:paraId="6B936E86" w14:textId="77777777" w:rsidR="00A13540" w:rsidRDefault="00FD79E8">
          <w:pPr>
            <w:pStyle w:val="TOC2"/>
            <w:tabs>
              <w:tab w:val="right" w:leader="dot" w:pos="9016"/>
            </w:tabs>
            <w:rPr>
              <w:noProof/>
              <w:lang w:eastAsia="ja-JP"/>
            </w:rPr>
          </w:pPr>
          <w:hyperlink w:anchor="_Toc107389657" w:history="1">
            <w:r w:rsidR="00A13540" w:rsidRPr="002D6DEE">
              <w:rPr>
                <w:rStyle w:val="Hyperlink"/>
                <w:noProof/>
                <w:lang w:eastAsia="ja-JP"/>
              </w:rPr>
              <w:t>Azure CLI</w:t>
            </w:r>
            <w:r w:rsidR="00A13540">
              <w:rPr>
                <w:noProof/>
                <w:webHidden/>
              </w:rPr>
              <w:tab/>
            </w:r>
            <w:r w:rsidR="00A13540">
              <w:rPr>
                <w:noProof/>
                <w:webHidden/>
              </w:rPr>
              <w:fldChar w:fldCharType="begin"/>
            </w:r>
            <w:r w:rsidR="00A13540">
              <w:rPr>
                <w:noProof/>
                <w:webHidden/>
              </w:rPr>
              <w:instrText xml:space="preserve"> PAGEREF _Toc107389657 \h </w:instrText>
            </w:r>
            <w:r w:rsidR="00A13540">
              <w:rPr>
                <w:noProof/>
                <w:webHidden/>
              </w:rPr>
            </w:r>
            <w:r w:rsidR="00A13540">
              <w:rPr>
                <w:noProof/>
                <w:webHidden/>
              </w:rPr>
              <w:fldChar w:fldCharType="separate"/>
            </w:r>
            <w:r w:rsidR="00A13540">
              <w:rPr>
                <w:noProof/>
                <w:webHidden/>
              </w:rPr>
              <w:t>16</w:t>
            </w:r>
            <w:r w:rsidR="00A13540">
              <w:rPr>
                <w:noProof/>
                <w:webHidden/>
              </w:rPr>
              <w:fldChar w:fldCharType="end"/>
            </w:r>
          </w:hyperlink>
        </w:p>
        <w:p w14:paraId="120400EB" w14:textId="77777777" w:rsidR="00A13540" w:rsidRDefault="00FD79E8">
          <w:pPr>
            <w:pStyle w:val="TOC2"/>
            <w:tabs>
              <w:tab w:val="right" w:leader="dot" w:pos="9016"/>
            </w:tabs>
            <w:rPr>
              <w:noProof/>
              <w:lang w:eastAsia="ja-JP"/>
            </w:rPr>
          </w:pPr>
          <w:hyperlink w:anchor="_Toc107389658" w:history="1">
            <w:r w:rsidR="00A13540" w:rsidRPr="002D6DEE">
              <w:rPr>
                <w:rStyle w:val="Hyperlink"/>
                <w:noProof/>
                <w:lang w:eastAsia="ja-JP"/>
              </w:rPr>
              <w:t>ARM Templates</w:t>
            </w:r>
            <w:r w:rsidR="00A13540">
              <w:rPr>
                <w:noProof/>
                <w:webHidden/>
              </w:rPr>
              <w:tab/>
            </w:r>
            <w:r w:rsidR="00A13540">
              <w:rPr>
                <w:noProof/>
                <w:webHidden/>
              </w:rPr>
              <w:fldChar w:fldCharType="begin"/>
            </w:r>
            <w:r w:rsidR="00A13540">
              <w:rPr>
                <w:noProof/>
                <w:webHidden/>
              </w:rPr>
              <w:instrText xml:space="preserve"> PAGEREF _Toc107389658 \h </w:instrText>
            </w:r>
            <w:r w:rsidR="00A13540">
              <w:rPr>
                <w:noProof/>
                <w:webHidden/>
              </w:rPr>
            </w:r>
            <w:r w:rsidR="00A13540">
              <w:rPr>
                <w:noProof/>
                <w:webHidden/>
              </w:rPr>
              <w:fldChar w:fldCharType="separate"/>
            </w:r>
            <w:r w:rsidR="00A13540">
              <w:rPr>
                <w:noProof/>
                <w:webHidden/>
              </w:rPr>
              <w:t>16</w:t>
            </w:r>
            <w:r w:rsidR="00A13540">
              <w:rPr>
                <w:noProof/>
                <w:webHidden/>
              </w:rPr>
              <w:fldChar w:fldCharType="end"/>
            </w:r>
          </w:hyperlink>
        </w:p>
        <w:p w14:paraId="3EA40320" w14:textId="77777777" w:rsidR="00A13540" w:rsidRDefault="00FD79E8">
          <w:pPr>
            <w:pStyle w:val="TOC1"/>
            <w:tabs>
              <w:tab w:val="right" w:leader="dot" w:pos="9016"/>
            </w:tabs>
            <w:rPr>
              <w:noProof/>
              <w:lang w:eastAsia="ja-JP"/>
            </w:rPr>
          </w:pPr>
          <w:hyperlink w:anchor="_Toc107389659" w:history="1">
            <w:r w:rsidR="00A13540" w:rsidRPr="002D6DEE">
              <w:rPr>
                <w:rStyle w:val="Hyperlink"/>
                <w:noProof/>
                <w:lang w:eastAsia="ja-JP"/>
              </w:rPr>
              <w:t>Azure Monitoring Tools</w:t>
            </w:r>
            <w:r w:rsidR="00A13540">
              <w:rPr>
                <w:noProof/>
                <w:webHidden/>
              </w:rPr>
              <w:tab/>
            </w:r>
            <w:r w:rsidR="00A13540">
              <w:rPr>
                <w:noProof/>
                <w:webHidden/>
              </w:rPr>
              <w:fldChar w:fldCharType="begin"/>
            </w:r>
            <w:r w:rsidR="00A13540">
              <w:rPr>
                <w:noProof/>
                <w:webHidden/>
              </w:rPr>
              <w:instrText xml:space="preserve"> PAGEREF _Toc107389659 \h </w:instrText>
            </w:r>
            <w:r w:rsidR="00A13540">
              <w:rPr>
                <w:noProof/>
                <w:webHidden/>
              </w:rPr>
            </w:r>
            <w:r w:rsidR="00A13540">
              <w:rPr>
                <w:noProof/>
                <w:webHidden/>
              </w:rPr>
              <w:fldChar w:fldCharType="separate"/>
            </w:r>
            <w:r w:rsidR="00A13540">
              <w:rPr>
                <w:noProof/>
                <w:webHidden/>
              </w:rPr>
              <w:t>17</w:t>
            </w:r>
            <w:r w:rsidR="00A13540">
              <w:rPr>
                <w:noProof/>
                <w:webHidden/>
              </w:rPr>
              <w:fldChar w:fldCharType="end"/>
            </w:r>
          </w:hyperlink>
        </w:p>
        <w:p w14:paraId="3518AE9A" w14:textId="77777777" w:rsidR="00A13540" w:rsidRDefault="00FD79E8">
          <w:pPr>
            <w:pStyle w:val="TOC2"/>
            <w:tabs>
              <w:tab w:val="right" w:leader="dot" w:pos="9016"/>
            </w:tabs>
            <w:rPr>
              <w:noProof/>
              <w:lang w:eastAsia="ja-JP"/>
            </w:rPr>
          </w:pPr>
          <w:hyperlink w:anchor="_Toc107389660" w:history="1">
            <w:r w:rsidR="00A13540" w:rsidRPr="002D6DEE">
              <w:rPr>
                <w:rStyle w:val="Hyperlink"/>
                <w:noProof/>
                <w:lang w:eastAsia="ja-JP"/>
              </w:rPr>
              <w:t>Azure Advisor</w:t>
            </w:r>
            <w:r w:rsidR="00A13540">
              <w:rPr>
                <w:noProof/>
                <w:webHidden/>
              </w:rPr>
              <w:tab/>
            </w:r>
            <w:r w:rsidR="00A13540">
              <w:rPr>
                <w:noProof/>
                <w:webHidden/>
              </w:rPr>
              <w:fldChar w:fldCharType="begin"/>
            </w:r>
            <w:r w:rsidR="00A13540">
              <w:rPr>
                <w:noProof/>
                <w:webHidden/>
              </w:rPr>
              <w:instrText xml:space="preserve"> PAGEREF _Toc107389660 \h </w:instrText>
            </w:r>
            <w:r w:rsidR="00A13540">
              <w:rPr>
                <w:noProof/>
                <w:webHidden/>
              </w:rPr>
            </w:r>
            <w:r w:rsidR="00A13540">
              <w:rPr>
                <w:noProof/>
                <w:webHidden/>
              </w:rPr>
              <w:fldChar w:fldCharType="separate"/>
            </w:r>
            <w:r w:rsidR="00A13540">
              <w:rPr>
                <w:noProof/>
                <w:webHidden/>
              </w:rPr>
              <w:t>17</w:t>
            </w:r>
            <w:r w:rsidR="00A13540">
              <w:rPr>
                <w:noProof/>
                <w:webHidden/>
              </w:rPr>
              <w:fldChar w:fldCharType="end"/>
            </w:r>
          </w:hyperlink>
        </w:p>
        <w:p w14:paraId="0EEF2AD5" w14:textId="77777777" w:rsidR="00A13540" w:rsidRDefault="00FD79E8">
          <w:pPr>
            <w:pStyle w:val="TOC2"/>
            <w:tabs>
              <w:tab w:val="right" w:leader="dot" w:pos="9016"/>
            </w:tabs>
            <w:rPr>
              <w:noProof/>
              <w:lang w:eastAsia="ja-JP"/>
            </w:rPr>
          </w:pPr>
          <w:hyperlink w:anchor="_Toc107389661" w:history="1">
            <w:r w:rsidR="00A13540" w:rsidRPr="002D6DEE">
              <w:rPr>
                <w:rStyle w:val="Hyperlink"/>
                <w:noProof/>
                <w:lang w:eastAsia="ja-JP"/>
              </w:rPr>
              <w:t>Azure Monitor</w:t>
            </w:r>
            <w:r w:rsidR="00A13540">
              <w:rPr>
                <w:noProof/>
                <w:webHidden/>
              </w:rPr>
              <w:tab/>
            </w:r>
            <w:r w:rsidR="00A13540">
              <w:rPr>
                <w:noProof/>
                <w:webHidden/>
              </w:rPr>
              <w:fldChar w:fldCharType="begin"/>
            </w:r>
            <w:r w:rsidR="00A13540">
              <w:rPr>
                <w:noProof/>
                <w:webHidden/>
              </w:rPr>
              <w:instrText xml:space="preserve"> PAGEREF _Toc107389661 \h </w:instrText>
            </w:r>
            <w:r w:rsidR="00A13540">
              <w:rPr>
                <w:noProof/>
                <w:webHidden/>
              </w:rPr>
            </w:r>
            <w:r w:rsidR="00A13540">
              <w:rPr>
                <w:noProof/>
                <w:webHidden/>
              </w:rPr>
              <w:fldChar w:fldCharType="separate"/>
            </w:r>
            <w:r w:rsidR="00A13540">
              <w:rPr>
                <w:noProof/>
                <w:webHidden/>
              </w:rPr>
              <w:t>17</w:t>
            </w:r>
            <w:r w:rsidR="00A13540">
              <w:rPr>
                <w:noProof/>
                <w:webHidden/>
              </w:rPr>
              <w:fldChar w:fldCharType="end"/>
            </w:r>
          </w:hyperlink>
        </w:p>
        <w:p w14:paraId="084ADB8A" w14:textId="77777777" w:rsidR="00A13540" w:rsidRDefault="00FD79E8">
          <w:pPr>
            <w:pStyle w:val="TOC2"/>
            <w:tabs>
              <w:tab w:val="right" w:leader="dot" w:pos="9016"/>
            </w:tabs>
            <w:rPr>
              <w:noProof/>
              <w:lang w:eastAsia="ja-JP"/>
            </w:rPr>
          </w:pPr>
          <w:hyperlink w:anchor="_Toc107389662" w:history="1">
            <w:r w:rsidR="00A13540" w:rsidRPr="002D6DEE">
              <w:rPr>
                <w:rStyle w:val="Hyperlink"/>
                <w:noProof/>
                <w:lang w:eastAsia="ja-JP"/>
              </w:rPr>
              <w:t>Azure Health Service</w:t>
            </w:r>
            <w:r w:rsidR="00A13540">
              <w:rPr>
                <w:noProof/>
                <w:webHidden/>
              </w:rPr>
              <w:tab/>
            </w:r>
            <w:r w:rsidR="00A13540">
              <w:rPr>
                <w:noProof/>
                <w:webHidden/>
              </w:rPr>
              <w:fldChar w:fldCharType="begin"/>
            </w:r>
            <w:r w:rsidR="00A13540">
              <w:rPr>
                <w:noProof/>
                <w:webHidden/>
              </w:rPr>
              <w:instrText xml:space="preserve"> PAGEREF _Toc107389662 \h </w:instrText>
            </w:r>
            <w:r w:rsidR="00A13540">
              <w:rPr>
                <w:noProof/>
                <w:webHidden/>
              </w:rPr>
            </w:r>
            <w:r w:rsidR="00A13540">
              <w:rPr>
                <w:noProof/>
                <w:webHidden/>
              </w:rPr>
              <w:fldChar w:fldCharType="separate"/>
            </w:r>
            <w:r w:rsidR="00A13540">
              <w:rPr>
                <w:noProof/>
                <w:webHidden/>
              </w:rPr>
              <w:t>18</w:t>
            </w:r>
            <w:r w:rsidR="00A13540">
              <w:rPr>
                <w:noProof/>
                <w:webHidden/>
              </w:rPr>
              <w:fldChar w:fldCharType="end"/>
            </w:r>
          </w:hyperlink>
        </w:p>
        <w:p w14:paraId="3AD4EC6A" w14:textId="77777777" w:rsidR="00A13540" w:rsidRDefault="00FD79E8">
          <w:pPr>
            <w:pStyle w:val="TOC1"/>
            <w:tabs>
              <w:tab w:val="right" w:leader="dot" w:pos="9016"/>
            </w:tabs>
            <w:rPr>
              <w:noProof/>
              <w:lang w:eastAsia="ja-JP"/>
            </w:rPr>
          </w:pPr>
          <w:hyperlink w:anchor="_Toc107389663" w:history="1">
            <w:r w:rsidR="00A13540" w:rsidRPr="002D6DEE">
              <w:rPr>
                <w:rStyle w:val="Hyperlink"/>
                <w:noProof/>
                <w:lang w:eastAsia="ja-JP"/>
              </w:rPr>
              <w:t>Security on Azure</w:t>
            </w:r>
            <w:r w:rsidR="00A13540">
              <w:rPr>
                <w:noProof/>
                <w:webHidden/>
              </w:rPr>
              <w:tab/>
            </w:r>
            <w:r w:rsidR="00A13540">
              <w:rPr>
                <w:noProof/>
                <w:webHidden/>
              </w:rPr>
              <w:fldChar w:fldCharType="begin"/>
            </w:r>
            <w:r w:rsidR="00A13540">
              <w:rPr>
                <w:noProof/>
                <w:webHidden/>
              </w:rPr>
              <w:instrText xml:space="preserve"> PAGEREF _Toc107389663 \h </w:instrText>
            </w:r>
            <w:r w:rsidR="00A13540">
              <w:rPr>
                <w:noProof/>
                <w:webHidden/>
              </w:rPr>
            </w:r>
            <w:r w:rsidR="00A13540">
              <w:rPr>
                <w:noProof/>
                <w:webHidden/>
              </w:rPr>
              <w:fldChar w:fldCharType="separate"/>
            </w:r>
            <w:r w:rsidR="00A13540">
              <w:rPr>
                <w:noProof/>
                <w:webHidden/>
              </w:rPr>
              <w:t>19</w:t>
            </w:r>
            <w:r w:rsidR="00A13540">
              <w:rPr>
                <w:noProof/>
                <w:webHidden/>
              </w:rPr>
              <w:fldChar w:fldCharType="end"/>
            </w:r>
          </w:hyperlink>
        </w:p>
        <w:p w14:paraId="157E6997" w14:textId="77777777" w:rsidR="00A13540" w:rsidRDefault="00FD79E8">
          <w:pPr>
            <w:pStyle w:val="TOC2"/>
            <w:tabs>
              <w:tab w:val="right" w:leader="dot" w:pos="9016"/>
            </w:tabs>
            <w:rPr>
              <w:noProof/>
              <w:lang w:eastAsia="ja-JP"/>
            </w:rPr>
          </w:pPr>
          <w:hyperlink w:anchor="_Toc107389664" w:history="1">
            <w:r w:rsidR="00A13540" w:rsidRPr="002D6DEE">
              <w:rPr>
                <w:rStyle w:val="Hyperlink"/>
                <w:noProof/>
                <w:lang w:eastAsia="ja-JP"/>
              </w:rPr>
              <w:t>Summary of Security services:</w:t>
            </w:r>
            <w:r w:rsidR="00A13540">
              <w:rPr>
                <w:noProof/>
                <w:webHidden/>
              </w:rPr>
              <w:tab/>
            </w:r>
            <w:r w:rsidR="00A13540">
              <w:rPr>
                <w:noProof/>
                <w:webHidden/>
              </w:rPr>
              <w:fldChar w:fldCharType="begin"/>
            </w:r>
            <w:r w:rsidR="00A13540">
              <w:rPr>
                <w:noProof/>
                <w:webHidden/>
              </w:rPr>
              <w:instrText xml:space="preserve"> PAGEREF _Toc107389664 \h </w:instrText>
            </w:r>
            <w:r w:rsidR="00A13540">
              <w:rPr>
                <w:noProof/>
                <w:webHidden/>
              </w:rPr>
            </w:r>
            <w:r w:rsidR="00A13540">
              <w:rPr>
                <w:noProof/>
                <w:webHidden/>
              </w:rPr>
              <w:fldChar w:fldCharType="separate"/>
            </w:r>
            <w:r w:rsidR="00A13540">
              <w:rPr>
                <w:noProof/>
                <w:webHidden/>
              </w:rPr>
              <w:t>19</w:t>
            </w:r>
            <w:r w:rsidR="00A13540">
              <w:rPr>
                <w:noProof/>
                <w:webHidden/>
              </w:rPr>
              <w:fldChar w:fldCharType="end"/>
            </w:r>
          </w:hyperlink>
        </w:p>
        <w:p w14:paraId="2DA5797C" w14:textId="77777777" w:rsidR="00A13540" w:rsidRDefault="00FD79E8">
          <w:pPr>
            <w:pStyle w:val="TOC2"/>
            <w:tabs>
              <w:tab w:val="right" w:leader="dot" w:pos="9016"/>
            </w:tabs>
            <w:rPr>
              <w:noProof/>
              <w:lang w:eastAsia="ja-JP"/>
            </w:rPr>
          </w:pPr>
          <w:hyperlink w:anchor="_Toc107389665" w:history="1">
            <w:r w:rsidR="00A13540" w:rsidRPr="002D6DEE">
              <w:rPr>
                <w:rStyle w:val="Hyperlink"/>
                <w:noProof/>
                <w:lang w:eastAsia="ja-JP"/>
              </w:rPr>
              <w:t>Azure Firewall</w:t>
            </w:r>
            <w:r w:rsidR="00A13540">
              <w:rPr>
                <w:noProof/>
                <w:webHidden/>
              </w:rPr>
              <w:tab/>
            </w:r>
            <w:r w:rsidR="00A13540">
              <w:rPr>
                <w:noProof/>
                <w:webHidden/>
              </w:rPr>
              <w:fldChar w:fldCharType="begin"/>
            </w:r>
            <w:r w:rsidR="00A13540">
              <w:rPr>
                <w:noProof/>
                <w:webHidden/>
              </w:rPr>
              <w:instrText xml:space="preserve"> PAGEREF _Toc107389665 \h </w:instrText>
            </w:r>
            <w:r w:rsidR="00A13540">
              <w:rPr>
                <w:noProof/>
                <w:webHidden/>
              </w:rPr>
            </w:r>
            <w:r w:rsidR="00A13540">
              <w:rPr>
                <w:noProof/>
                <w:webHidden/>
              </w:rPr>
              <w:fldChar w:fldCharType="separate"/>
            </w:r>
            <w:r w:rsidR="00A13540">
              <w:rPr>
                <w:noProof/>
                <w:webHidden/>
              </w:rPr>
              <w:t>20</w:t>
            </w:r>
            <w:r w:rsidR="00A13540">
              <w:rPr>
                <w:noProof/>
                <w:webHidden/>
              </w:rPr>
              <w:fldChar w:fldCharType="end"/>
            </w:r>
          </w:hyperlink>
        </w:p>
        <w:p w14:paraId="4032434B" w14:textId="77777777" w:rsidR="00A13540" w:rsidRDefault="00FD79E8">
          <w:pPr>
            <w:pStyle w:val="TOC2"/>
            <w:tabs>
              <w:tab w:val="right" w:leader="dot" w:pos="9016"/>
            </w:tabs>
            <w:rPr>
              <w:noProof/>
              <w:lang w:eastAsia="ja-JP"/>
            </w:rPr>
          </w:pPr>
          <w:hyperlink w:anchor="_Toc107389666" w:history="1">
            <w:r w:rsidR="00A13540" w:rsidRPr="002D6DEE">
              <w:rPr>
                <w:rStyle w:val="Hyperlink"/>
                <w:noProof/>
                <w:lang w:eastAsia="ja-JP"/>
              </w:rPr>
              <w:t>Miscellaneous Security</w:t>
            </w:r>
            <w:r w:rsidR="00A13540">
              <w:rPr>
                <w:noProof/>
                <w:webHidden/>
              </w:rPr>
              <w:tab/>
            </w:r>
            <w:r w:rsidR="00A13540">
              <w:rPr>
                <w:noProof/>
                <w:webHidden/>
              </w:rPr>
              <w:fldChar w:fldCharType="begin"/>
            </w:r>
            <w:r w:rsidR="00A13540">
              <w:rPr>
                <w:noProof/>
                <w:webHidden/>
              </w:rPr>
              <w:instrText xml:space="preserve"> PAGEREF _Toc107389666 \h </w:instrText>
            </w:r>
            <w:r w:rsidR="00A13540">
              <w:rPr>
                <w:noProof/>
                <w:webHidden/>
              </w:rPr>
            </w:r>
            <w:r w:rsidR="00A13540">
              <w:rPr>
                <w:noProof/>
                <w:webHidden/>
              </w:rPr>
              <w:fldChar w:fldCharType="separate"/>
            </w:r>
            <w:r w:rsidR="00A13540">
              <w:rPr>
                <w:noProof/>
                <w:webHidden/>
              </w:rPr>
              <w:t>20</w:t>
            </w:r>
            <w:r w:rsidR="00A13540">
              <w:rPr>
                <w:noProof/>
                <w:webHidden/>
              </w:rPr>
              <w:fldChar w:fldCharType="end"/>
            </w:r>
          </w:hyperlink>
        </w:p>
        <w:p w14:paraId="634C6564" w14:textId="77777777" w:rsidR="00A13540" w:rsidRDefault="00FD79E8">
          <w:pPr>
            <w:pStyle w:val="TOC3"/>
            <w:tabs>
              <w:tab w:val="right" w:leader="dot" w:pos="9016"/>
            </w:tabs>
            <w:rPr>
              <w:noProof/>
              <w:lang w:eastAsia="ja-JP"/>
            </w:rPr>
          </w:pPr>
          <w:hyperlink w:anchor="_Toc107389667" w:history="1">
            <w:r w:rsidR="00A13540" w:rsidRPr="002D6DEE">
              <w:rPr>
                <w:rStyle w:val="Hyperlink"/>
                <w:noProof/>
                <w:lang w:eastAsia="ja-JP"/>
              </w:rPr>
              <w:t>DDoS</w:t>
            </w:r>
            <w:r w:rsidR="00A13540">
              <w:rPr>
                <w:noProof/>
                <w:webHidden/>
              </w:rPr>
              <w:tab/>
            </w:r>
            <w:r w:rsidR="00A13540">
              <w:rPr>
                <w:noProof/>
                <w:webHidden/>
              </w:rPr>
              <w:fldChar w:fldCharType="begin"/>
            </w:r>
            <w:r w:rsidR="00A13540">
              <w:rPr>
                <w:noProof/>
                <w:webHidden/>
              </w:rPr>
              <w:instrText xml:space="preserve"> PAGEREF _Toc107389667 \h </w:instrText>
            </w:r>
            <w:r w:rsidR="00A13540">
              <w:rPr>
                <w:noProof/>
                <w:webHidden/>
              </w:rPr>
            </w:r>
            <w:r w:rsidR="00A13540">
              <w:rPr>
                <w:noProof/>
                <w:webHidden/>
              </w:rPr>
              <w:fldChar w:fldCharType="separate"/>
            </w:r>
            <w:r w:rsidR="00A13540">
              <w:rPr>
                <w:noProof/>
                <w:webHidden/>
              </w:rPr>
              <w:t>20</w:t>
            </w:r>
            <w:r w:rsidR="00A13540">
              <w:rPr>
                <w:noProof/>
                <w:webHidden/>
              </w:rPr>
              <w:fldChar w:fldCharType="end"/>
            </w:r>
          </w:hyperlink>
        </w:p>
        <w:p w14:paraId="04DAA2AB" w14:textId="77777777" w:rsidR="00A13540" w:rsidRDefault="00FD79E8">
          <w:pPr>
            <w:pStyle w:val="TOC3"/>
            <w:tabs>
              <w:tab w:val="right" w:leader="dot" w:pos="9016"/>
            </w:tabs>
            <w:rPr>
              <w:noProof/>
              <w:lang w:eastAsia="ja-JP"/>
            </w:rPr>
          </w:pPr>
          <w:hyperlink w:anchor="_Toc107389668" w:history="1">
            <w:r w:rsidR="00A13540" w:rsidRPr="002D6DEE">
              <w:rPr>
                <w:rStyle w:val="Hyperlink"/>
                <w:noProof/>
                <w:lang w:eastAsia="ja-JP"/>
              </w:rPr>
              <w:t>NSG (internal firewall)</w:t>
            </w:r>
            <w:r w:rsidR="00A13540">
              <w:rPr>
                <w:noProof/>
                <w:webHidden/>
              </w:rPr>
              <w:tab/>
            </w:r>
            <w:r w:rsidR="00A13540">
              <w:rPr>
                <w:noProof/>
                <w:webHidden/>
              </w:rPr>
              <w:fldChar w:fldCharType="begin"/>
            </w:r>
            <w:r w:rsidR="00A13540">
              <w:rPr>
                <w:noProof/>
                <w:webHidden/>
              </w:rPr>
              <w:instrText xml:space="preserve"> PAGEREF _Toc107389668 \h </w:instrText>
            </w:r>
            <w:r w:rsidR="00A13540">
              <w:rPr>
                <w:noProof/>
                <w:webHidden/>
              </w:rPr>
            </w:r>
            <w:r w:rsidR="00A13540">
              <w:rPr>
                <w:noProof/>
                <w:webHidden/>
              </w:rPr>
              <w:fldChar w:fldCharType="separate"/>
            </w:r>
            <w:r w:rsidR="00A13540">
              <w:rPr>
                <w:noProof/>
                <w:webHidden/>
              </w:rPr>
              <w:t>20</w:t>
            </w:r>
            <w:r w:rsidR="00A13540">
              <w:rPr>
                <w:noProof/>
                <w:webHidden/>
              </w:rPr>
              <w:fldChar w:fldCharType="end"/>
            </w:r>
          </w:hyperlink>
        </w:p>
        <w:p w14:paraId="529F3ED4" w14:textId="77777777" w:rsidR="00A13540" w:rsidRDefault="00FD79E8">
          <w:pPr>
            <w:pStyle w:val="TOC3"/>
            <w:tabs>
              <w:tab w:val="right" w:leader="dot" w:pos="9016"/>
            </w:tabs>
            <w:rPr>
              <w:noProof/>
              <w:lang w:eastAsia="ja-JP"/>
            </w:rPr>
          </w:pPr>
          <w:hyperlink w:anchor="_Toc107389669" w:history="1">
            <w:r w:rsidR="00A13540" w:rsidRPr="002D6DEE">
              <w:rPr>
                <w:rStyle w:val="Hyperlink"/>
                <w:noProof/>
                <w:lang w:eastAsia="ja-JP"/>
              </w:rPr>
              <w:t>Security Recommendations</w:t>
            </w:r>
            <w:r w:rsidR="00A13540">
              <w:rPr>
                <w:noProof/>
                <w:webHidden/>
              </w:rPr>
              <w:tab/>
            </w:r>
            <w:r w:rsidR="00A13540">
              <w:rPr>
                <w:noProof/>
                <w:webHidden/>
              </w:rPr>
              <w:fldChar w:fldCharType="begin"/>
            </w:r>
            <w:r w:rsidR="00A13540">
              <w:rPr>
                <w:noProof/>
                <w:webHidden/>
              </w:rPr>
              <w:instrText xml:space="preserve"> PAGEREF _Toc107389669 \h </w:instrText>
            </w:r>
            <w:r w:rsidR="00A13540">
              <w:rPr>
                <w:noProof/>
                <w:webHidden/>
              </w:rPr>
            </w:r>
            <w:r w:rsidR="00A13540">
              <w:rPr>
                <w:noProof/>
                <w:webHidden/>
              </w:rPr>
              <w:fldChar w:fldCharType="separate"/>
            </w:r>
            <w:r w:rsidR="00A13540">
              <w:rPr>
                <w:noProof/>
                <w:webHidden/>
              </w:rPr>
              <w:t>20</w:t>
            </w:r>
            <w:r w:rsidR="00A13540">
              <w:rPr>
                <w:noProof/>
                <w:webHidden/>
              </w:rPr>
              <w:fldChar w:fldCharType="end"/>
            </w:r>
          </w:hyperlink>
        </w:p>
        <w:p w14:paraId="423A3A82" w14:textId="77777777" w:rsidR="00A13540" w:rsidRDefault="00FD79E8">
          <w:pPr>
            <w:pStyle w:val="TOC2"/>
            <w:tabs>
              <w:tab w:val="right" w:leader="dot" w:pos="9016"/>
            </w:tabs>
            <w:rPr>
              <w:noProof/>
              <w:lang w:eastAsia="ja-JP"/>
            </w:rPr>
          </w:pPr>
          <w:hyperlink w:anchor="_Toc107389670" w:history="1">
            <w:r w:rsidR="00A13540" w:rsidRPr="002D6DEE">
              <w:rPr>
                <w:rStyle w:val="Hyperlink"/>
                <w:noProof/>
                <w:lang w:eastAsia="ja-JP"/>
              </w:rPr>
              <w:t>Microsoft Defender for Cloud (previously Azure Security Center)</w:t>
            </w:r>
            <w:r w:rsidR="00A13540">
              <w:rPr>
                <w:noProof/>
                <w:webHidden/>
              </w:rPr>
              <w:tab/>
            </w:r>
            <w:r w:rsidR="00A13540">
              <w:rPr>
                <w:noProof/>
                <w:webHidden/>
              </w:rPr>
              <w:fldChar w:fldCharType="begin"/>
            </w:r>
            <w:r w:rsidR="00A13540">
              <w:rPr>
                <w:noProof/>
                <w:webHidden/>
              </w:rPr>
              <w:instrText xml:space="preserve"> PAGEREF _Toc107389670 \h </w:instrText>
            </w:r>
            <w:r w:rsidR="00A13540">
              <w:rPr>
                <w:noProof/>
                <w:webHidden/>
              </w:rPr>
            </w:r>
            <w:r w:rsidR="00A13540">
              <w:rPr>
                <w:noProof/>
                <w:webHidden/>
              </w:rPr>
              <w:fldChar w:fldCharType="separate"/>
            </w:r>
            <w:r w:rsidR="00A13540">
              <w:rPr>
                <w:noProof/>
                <w:webHidden/>
              </w:rPr>
              <w:t>21</w:t>
            </w:r>
            <w:r w:rsidR="00A13540">
              <w:rPr>
                <w:noProof/>
                <w:webHidden/>
              </w:rPr>
              <w:fldChar w:fldCharType="end"/>
            </w:r>
          </w:hyperlink>
        </w:p>
        <w:p w14:paraId="4EE371DB" w14:textId="77777777" w:rsidR="00A13540" w:rsidRDefault="00FD79E8">
          <w:pPr>
            <w:pStyle w:val="TOC2"/>
            <w:tabs>
              <w:tab w:val="right" w:leader="dot" w:pos="9016"/>
            </w:tabs>
            <w:rPr>
              <w:noProof/>
              <w:lang w:eastAsia="ja-JP"/>
            </w:rPr>
          </w:pPr>
          <w:hyperlink w:anchor="_Toc107389671" w:history="1">
            <w:r w:rsidR="00A13540" w:rsidRPr="002D6DEE">
              <w:rPr>
                <w:rStyle w:val="Hyperlink"/>
                <w:noProof/>
                <w:lang w:eastAsia="ja-JP"/>
              </w:rPr>
              <w:t>Security Sentinel</w:t>
            </w:r>
            <w:r w:rsidR="00A13540">
              <w:rPr>
                <w:noProof/>
                <w:webHidden/>
              </w:rPr>
              <w:tab/>
            </w:r>
            <w:r w:rsidR="00A13540">
              <w:rPr>
                <w:noProof/>
                <w:webHidden/>
              </w:rPr>
              <w:fldChar w:fldCharType="begin"/>
            </w:r>
            <w:r w:rsidR="00A13540">
              <w:rPr>
                <w:noProof/>
                <w:webHidden/>
              </w:rPr>
              <w:instrText xml:space="preserve"> PAGEREF _Toc107389671 \h </w:instrText>
            </w:r>
            <w:r w:rsidR="00A13540">
              <w:rPr>
                <w:noProof/>
                <w:webHidden/>
              </w:rPr>
            </w:r>
            <w:r w:rsidR="00A13540">
              <w:rPr>
                <w:noProof/>
                <w:webHidden/>
              </w:rPr>
              <w:fldChar w:fldCharType="separate"/>
            </w:r>
            <w:r w:rsidR="00A13540">
              <w:rPr>
                <w:noProof/>
                <w:webHidden/>
              </w:rPr>
              <w:t>21</w:t>
            </w:r>
            <w:r w:rsidR="00A13540">
              <w:rPr>
                <w:noProof/>
                <w:webHidden/>
              </w:rPr>
              <w:fldChar w:fldCharType="end"/>
            </w:r>
          </w:hyperlink>
        </w:p>
        <w:p w14:paraId="0693B63B" w14:textId="77777777" w:rsidR="00A13540" w:rsidRDefault="00FD79E8">
          <w:pPr>
            <w:pStyle w:val="TOC2"/>
            <w:tabs>
              <w:tab w:val="right" w:leader="dot" w:pos="9016"/>
            </w:tabs>
            <w:rPr>
              <w:noProof/>
              <w:lang w:eastAsia="ja-JP"/>
            </w:rPr>
          </w:pPr>
          <w:hyperlink w:anchor="_Toc107389672" w:history="1">
            <w:r w:rsidR="00A13540" w:rsidRPr="002D6DEE">
              <w:rPr>
                <w:rStyle w:val="Hyperlink"/>
                <w:noProof/>
                <w:lang w:eastAsia="ja-JP"/>
              </w:rPr>
              <w:t>Azure Key Vault</w:t>
            </w:r>
            <w:r w:rsidR="00A13540">
              <w:rPr>
                <w:noProof/>
                <w:webHidden/>
              </w:rPr>
              <w:tab/>
            </w:r>
            <w:r w:rsidR="00A13540">
              <w:rPr>
                <w:noProof/>
                <w:webHidden/>
              </w:rPr>
              <w:fldChar w:fldCharType="begin"/>
            </w:r>
            <w:r w:rsidR="00A13540">
              <w:rPr>
                <w:noProof/>
                <w:webHidden/>
              </w:rPr>
              <w:instrText xml:space="preserve"> PAGEREF _Toc107389672 \h </w:instrText>
            </w:r>
            <w:r w:rsidR="00A13540">
              <w:rPr>
                <w:noProof/>
                <w:webHidden/>
              </w:rPr>
            </w:r>
            <w:r w:rsidR="00A13540">
              <w:rPr>
                <w:noProof/>
                <w:webHidden/>
              </w:rPr>
              <w:fldChar w:fldCharType="separate"/>
            </w:r>
            <w:r w:rsidR="00A13540">
              <w:rPr>
                <w:noProof/>
                <w:webHidden/>
              </w:rPr>
              <w:t>21</w:t>
            </w:r>
            <w:r w:rsidR="00A13540">
              <w:rPr>
                <w:noProof/>
                <w:webHidden/>
              </w:rPr>
              <w:fldChar w:fldCharType="end"/>
            </w:r>
          </w:hyperlink>
        </w:p>
        <w:p w14:paraId="6BC2967A" w14:textId="77777777" w:rsidR="00A13540" w:rsidRDefault="00FD79E8">
          <w:pPr>
            <w:pStyle w:val="TOC2"/>
            <w:tabs>
              <w:tab w:val="right" w:leader="dot" w:pos="9016"/>
            </w:tabs>
            <w:rPr>
              <w:noProof/>
              <w:lang w:eastAsia="ja-JP"/>
            </w:rPr>
          </w:pPr>
          <w:hyperlink w:anchor="_Toc107389673" w:history="1">
            <w:r w:rsidR="00A13540" w:rsidRPr="002D6DEE">
              <w:rPr>
                <w:rStyle w:val="Hyperlink"/>
                <w:noProof/>
                <w:lang w:eastAsia="ja-JP"/>
              </w:rPr>
              <w:t>Azure Dedicated Host</w:t>
            </w:r>
            <w:r w:rsidR="00A13540">
              <w:rPr>
                <w:noProof/>
                <w:webHidden/>
              </w:rPr>
              <w:tab/>
            </w:r>
            <w:r w:rsidR="00A13540">
              <w:rPr>
                <w:noProof/>
                <w:webHidden/>
              </w:rPr>
              <w:fldChar w:fldCharType="begin"/>
            </w:r>
            <w:r w:rsidR="00A13540">
              <w:rPr>
                <w:noProof/>
                <w:webHidden/>
              </w:rPr>
              <w:instrText xml:space="preserve"> PAGEREF _Toc107389673 \h </w:instrText>
            </w:r>
            <w:r w:rsidR="00A13540">
              <w:rPr>
                <w:noProof/>
                <w:webHidden/>
              </w:rPr>
            </w:r>
            <w:r w:rsidR="00A13540">
              <w:rPr>
                <w:noProof/>
                <w:webHidden/>
              </w:rPr>
              <w:fldChar w:fldCharType="separate"/>
            </w:r>
            <w:r w:rsidR="00A13540">
              <w:rPr>
                <w:noProof/>
                <w:webHidden/>
              </w:rPr>
              <w:t>21</w:t>
            </w:r>
            <w:r w:rsidR="00A13540">
              <w:rPr>
                <w:noProof/>
                <w:webHidden/>
              </w:rPr>
              <w:fldChar w:fldCharType="end"/>
            </w:r>
          </w:hyperlink>
        </w:p>
        <w:p w14:paraId="2313A422" w14:textId="77777777" w:rsidR="00A13540" w:rsidRDefault="00FD79E8">
          <w:pPr>
            <w:pStyle w:val="TOC1"/>
            <w:tabs>
              <w:tab w:val="right" w:leader="dot" w:pos="9016"/>
            </w:tabs>
            <w:rPr>
              <w:noProof/>
              <w:lang w:eastAsia="ja-JP"/>
            </w:rPr>
          </w:pPr>
          <w:hyperlink w:anchor="_Toc107389674" w:history="1">
            <w:r w:rsidR="00A13540" w:rsidRPr="002D6DEE">
              <w:rPr>
                <w:rStyle w:val="Hyperlink"/>
                <w:noProof/>
                <w:lang w:eastAsia="ja-JP"/>
              </w:rPr>
              <w:t>Governance (Access Control &amp; More)</w:t>
            </w:r>
            <w:r w:rsidR="00A13540">
              <w:rPr>
                <w:noProof/>
                <w:webHidden/>
              </w:rPr>
              <w:tab/>
            </w:r>
            <w:r w:rsidR="00A13540">
              <w:rPr>
                <w:noProof/>
                <w:webHidden/>
              </w:rPr>
              <w:fldChar w:fldCharType="begin"/>
            </w:r>
            <w:r w:rsidR="00A13540">
              <w:rPr>
                <w:noProof/>
                <w:webHidden/>
              </w:rPr>
              <w:instrText xml:space="preserve"> PAGEREF _Toc107389674 \h </w:instrText>
            </w:r>
            <w:r w:rsidR="00A13540">
              <w:rPr>
                <w:noProof/>
                <w:webHidden/>
              </w:rPr>
            </w:r>
            <w:r w:rsidR="00A13540">
              <w:rPr>
                <w:noProof/>
                <w:webHidden/>
              </w:rPr>
              <w:fldChar w:fldCharType="separate"/>
            </w:r>
            <w:r w:rsidR="00A13540">
              <w:rPr>
                <w:noProof/>
                <w:webHidden/>
              </w:rPr>
              <w:t>22</w:t>
            </w:r>
            <w:r w:rsidR="00A13540">
              <w:rPr>
                <w:noProof/>
                <w:webHidden/>
              </w:rPr>
              <w:fldChar w:fldCharType="end"/>
            </w:r>
          </w:hyperlink>
        </w:p>
        <w:p w14:paraId="438C6FB6" w14:textId="77777777" w:rsidR="00A13540" w:rsidRDefault="00FD79E8">
          <w:pPr>
            <w:pStyle w:val="TOC2"/>
            <w:tabs>
              <w:tab w:val="right" w:leader="dot" w:pos="9016"/>
            </w:tabs>
            <w:rPr>
              <w:noProof/>
              <w:lang w:eastAsia="ja-JP"/>
            </w:rPr>
          </w:pPr>
          <w:hyperlink w:anchor="_Toc107389675" w:history="1">
            <w:r w:rsidR="00A13540" w:rsidRPr="002D6DEE">
              <w:rPr>
                <w:rStyle w:val="Hyperlink"/>
                <w:noProof/>
                <w:lang w:eastAsia="ja-JP"/>
              </w:rPr>
              <w:t>Azure Role-Based-Access-Control</w:t>
            </w:r>
            <w:r w:rsidR="00A13540">
              <w:rPr>
                <w:noProof/>
                <w:webHidden/>
              </w:rPr>
              <w:tab/>
            </w:r>
            <w:r w:rsidR="00A13540">
              <w:rPr>
                <w:noProof/>
                <w:webHidden/>
              </w:rPr>
              <w:fldChar w:fldCharType="begin"/>
            </w:r>
            <w:r w:rsidR="00A13540">
              <w:rPr>
                <w:noProof/>
                <w:webHidden/>
              </w:rPr>
              <w:instrText xml:space="preserve"> PAGEREF _Toc107389675 \h </w:instrText>
            </w:r>
            <w:r w:rsidR="00A13540">
              <w:rPr>
                <w:noProof/>
                <w:webHidden/>
              </w:rPr>
            </w:r>
            <w:r w:rsidR="00A13540">
              <w:rPr>
                <w:noProof/>
                <w:webHidden/>
              </w:rPr>
              <w:fldChar w:fldCharType="separate"/>
            </w:r>
            <w:r w:rsidR="00A13540">
              <w:rPr>
                <w:noProof/>
                <w:webHidden/>
              </w:rPr>
              <w:t>22</w:t>
            </w:r>
            <w:r w:rsidR="00A13540">
              <w:rPr>
                <w:noProof/>
                <w:webHidden/>
              </w:rPr>
              <w:fldChar w:fldCharType="end"/>
            </w:r>
          </w:hyperlink>
        </w:p>
        <w:p w14:paraId="7DA67E44" w14:textId="77777777" w:rsidR="00A13540" w:rsidRDefault="00FD79E8">
          <w:pPr>
            <w:pStyle w:val="TOC2"/>
            <w:tabs>
              <w:tab w:val="right" w:leader="dot" w:pos="9016"/>
            </w:tabs>
            <w:rPr>
              <w:noProof/>
              <w:lang w:eastAsia="ja-JP"/>
            </w:rPr>
          </w:pPr>
          <w:hyperlink w:anchor="_Toc107389676" w:history="1">
            <w:r w:rsidR="00A13540" w:rsidRPr="002D6DEE">
              <w:rPr>
                <w:rStyle w:val="Hyperlink"/>
                <w:noProof/>
              </w:rPr>
              <w:t>Resource Locks</w:t>
            </w:r>
            <w:r w:rsidR="00A13540">
              <w:rPr>
                <w:noProof/>
                <w:webHidden/>
              </w:rPr>
              <w:tab/>
            </w:r>
            <w:r w:rsidR="00A13540">
              <w:rPr>
                <w:noProof/>
                <w:webHidden/>
              </w:rPr>
              <w:fldChar w:fldCharType="begin"/>
            </w:r>
            <w:r w:rsidR="00A13540">
              <w:rPr>
                <w:noProof/>
                <w:webHidden/>
              </w:rPr>
              <w:instrText xml:space="preserve"> PAGEREF _Toc107389676 \h </w:instrText>
            </w:r>
            <w:r w:rsidR="00A13540">
              <w:rPr>
                <w:noProof/>
                <w:webHidden/>
              </w:rPr>
            </w:r>
            <w:r w:rsidR="00A13540">
              <w:rPr>
                <w:noProof/>
                <w:webHidden/>
              </w:rPr>
              <w:fldChar w:fldCharType="separate"/>
            </w:r>
            <w:r w:rsidR="00A13540">
              <w:rPr>
                <w:noProof/>
                <w:webHidden/>
              </w:rPr>
              <w:t>22</w:t>
            </w:r>
            <w:r w:rsidR="00A13540">
              <w:rPr>
                <w:noProof/>
                <w:webHidden/>
              </w:rPr>
              <w:fldChar w:fldCharType="end"/>
            </w:r>
          </w:hyperlink>
        </w:p>
        <w:p w14:paraId="7746FF25" w14:textId="77777777" w:rsidR="00A13540" w:rsidRDefault="00FD79E8">
          <w:pPr>
            <w:pStyle w:val="TOC2"/>
            <w:tabs>
              <w:tab w:val="right" w:leader="dot" w:pos="9016"/>
            </w:tabs>
            <w:rPr>
              <w:noProof/>
              <w:lang w:eastAsia="ja-JP"/>
            </w:rPr>
          </w:pPr>
          <w:hyperlink w:anchor="_Toc107389677" w:history="1">
            <w:r w:rsidR="00A13540" w:rsidRPr="002D6DEE">
              <w:rPr>
                <w:rStyle w:val="Hyperlink"/>
                <w:noProof/>
              </w:rPr>
              <w:t>Organizing Resources</w:t>
            </w:r>
            <w:r w:rsidR="00A13540">
              <w:rPr>
                <w:noProof/>
                <w:webHidden/>
              </w:rPr>
              <w:tab/>
            </w:r>
            <w:r w:rsidR="00A13540">
              <w:rPr>
                <w:noProof/>
                <w:webHidden/>
              </w:rPr>
              <w:fldChar w:fldCharType="begin"/>
            </w:r>
            <w:r w:rsidR="00A13540">
              <w:rPr>
                <w:noProof/>
                <w:webHidden/>
              </w:rPr>
              <w:instrText xml:space="preserve"> PAGEREF _Toc107389677 \h </w:instrText>
            </w:r>
            <w:r w:rsidR="00A13540">
              <w:rPr>
                <w:noProof/>
                <w:webHidden/>
              </w:rPr>
            </w:r>
            <w:r w:rsidR="00A13540">
              <w:rPr>
                <w:noProof/>
                <w:webHidden/>
              </w:rPr>
              <w:fldChar w:fldCharType="separate"/>
            </w:r>
            <w:r w:rsidR="00A13540">
              <w:rPr>
                <w:noProof/>
                <w:webHidden/>
              </w:rPr>
              <w:t>22</w:t>
            </w:r>
            <w:r w:rsidR="00A13540">
              <w:rPr>
                <w:noProof/>
                <w:webHidden/>
              </w:rPr>
              <w:fldChar w:fldCharType="end"/>
            </w:r>
          </w:hyperlink>
        </w:p>
        <w:p w14:paraId="79B725CD" w14:textId="77777777" w:rsidR="00A13540" w:rsidRDefault="00FD79E8">
          <w:pPr>
            <w:pStyle w:val="TOC3"/>
            <w:tabs>
              <w:tab w:val="right" w:leader="dot" w:pos="9016"/>
            </w:tabs>
            <w:rPr>
              <w:noProof/>
              <w:lang w:eastAsia="ja-JP"/>
            </w:rPr>
          </w:pPr>
          <w:hyperlink w:anchor="_Toc107389678" w:history="1">
            <w:r w:rsidR="00A13540" w:rsidRPr="002D6DEE">
              <w:rPr>
                <w:rStyle w:val="Hyperlink"/>
                <w:noProof/>
                <w:lang w:eastAsia="ja-JP"/>
              </w:rPr>
              <w:t>Example tagging structure</w:t>
            </w:r>
            <w:r w:rsidR="00A13540">
              <w:rPr>
                <w:noProof/>
                <w:webHidden/>
              </w:rPr>
              <w:tab/>
            </w:r>
            <w:r w:rsidR="00A13540">
              <w:rPr>
                <w:noProof/>
                <w:webHidden/>
              </w:rPr>
              <w:fldChar w:fldCharType="begin"/>
            </w:r>
            <w:r w:rsidR="00A13540">
              <w:rPr>
                <w:noProof/>
                <w:webHidden/>
              </w:rPr>
              <w:instrText xml:space="preserve"> PAGEREF _Toc107389678 \h </w:instrText>
            </w:r>
            <w:r w:rsidR="00A13540">
              <w:rPr>
                <w:noProof/>
                <w:webHidden/>
              </w:rPr>
            </w:r>
            <w:r w:rsidR="00A13540">
              <w:rPr>
                <w:noProof/>
                <w:webHidden/>
              </w:rPr>
              <w:fldChar w:fldCharType="separate"/>
            </w:r>
            <w:r w:rsidR="00A13540">
              <w:rPr>
                <w:noProof/>
                <w:webHidden/>
              </w:rPr>
              <w:t>23</w:t>
            </w:r>
            <w:r w:rsidR="00A13540">
              <w:rPr>
                <w:noProof/>
                <w:webHidden/>
              </w:rPr>
              <w:fldChar w:fldCharType="end"/>
            </w:r>
          </w:hyperlink>
        </w:p>
        <w:p w14:paraId="023210F4" w14:textId="77777777" w:rsidR="00A13540" w:rsidRDefault="00FD79E8">
          <w:pPr>
            <w:pStyle w:val="TOC2"/>
            <w:tabs>
              <w:tab w:val="right" w:leader="dot" w:pos="9016"/>
            </w:tabs>
            <w:rPr>
              <w:noProof/>
              <w:lang w:eastAsia="ja-JP"/>
            </w:rPr>
          </w:pPr>
          <w:hyperlink w:anchor="_Toc107389679" w:history="1">
            <w:r w:rsidR="00A13540" w:rsidRPr="002D6DEE">
              <w:rPr>
                <w:rStyle w:val="Hyperlink"/>
                <w:noProof/>
              </w:rPr>
              <w:t>Azure Policy</w:t>
            </w:r>
            <w:r w:rsidR="00A13540">
              <w:rPr>
                <w:noProof/>
                <w:webHidden/>
              </w:rPr>
              <w:tab/>
            </w:r>
            <w:r w:rsidR="00A13540">
              <w:rPr>
                <w:noProof/>
                <w:webHidden/>
              </w:rPr>
              <w:fldChar w:fldCharType="begin"/>
            </w:r>
            <w:r w:rsidR="00A13540">
              <w:rPr>
                <w:noProof/>
                <w:webHidden/>
              </w:rPr>
              <w:instrText xml:space="preserve"> PAGEREF _Toc107389679 \h </w:instrText>
            </w:r>
            <w:r w:rsidR="00A13540">
              <w:rPr>
                <w:noProof/>
                <w:webHidden/>
              </w:rPr>
            </w:r>
            <w:r w:rsidR="00A13540">
              <w:rPr>
                <w:noProof/>
                <w:webHidden/>
              </w:rPr>
              <w:fldChar w:fldCharType="separate"/>
            </w:r>
            <w:r w:rsidR="00A13540">
              <w:rPr>
                <w:noProof/>
                <w:webHidden/>
              </w:rPr>
              <w:t>23</w:t>
            </w:r>
            <w:r w:rsidR="00A13540">
              <w:rPr>
                <w:noProof/>
                <w:webHidden/>
              </w:rPr>
              <w:fldChar w:fldCharType="end"/>
            </w:r>
          </w:hyperlink>
        </w:p>
        <w:p w14:paraId="55C10E45" w14:textId="77777777" w:rsidR="00A13540" w:rsidRDefault="00FD79E8">
          <w:pPr>
            <w:pStyle w:val="TOC2"/>
            <w:tabs>
              <w:tab w:val="right" w:leader="dot" w:pos="9016"/>
            </w:tabs>
            <w:rPr>
              <w:noProof/>
              <w:lang w:eastAsia="ja-JP"/>
            </w:rPr>
          </w:pPr>
          <w:hyperlink w:anchor="_Toc107389680" w:history="1">
            <w:r w:rsidR="00A13540" w:rsidRPr="002D6DEE">
              <w:rPr>
                <w:rStyle w:val="Hyperlink"/>
                <w:noProof/>
              </w:rPr>
              <w:t>Azure Blueprints</w:t>
            </w:r>
            <w:r w:rsidR="00A13540">
              <w:rPr>
                <w:noProof/>
                <w:webHidden/>
              </w:rPr>
              <w:tab/>
            </w:r>
            <w:r w:rsidR="00A13540">
              <w:rPr>
                <w:noProof/>
                <w:webHidden/>
              </w:rPr>
              <w:fldChar w:fldCharType="begin"/>
            </w:r>
            <w:r w:rsidR="00A13540">
              <w:rPr>
                <w:noProof/>
                <w:webHidden/>
              </w:rPr>
              <w:instrText xml:space="preserve"> PAGEREF _Toc107389680 \h </w:instrText>
            </w:r>
            <w:r w:rsidR="00A13540">
              <w:rPr>
                <w:noProof/>
                <w:webHidden/>
              </w:rPr>
            </w:r>
            <w:r w:rsidR="00A13540">
              <w:rPr>
                <w:noProof/>
                <w:webHidden/>
              </w:rPr>
              <w:fldChar w:fldCharType="separate"/>
            </w:r>
            <w:r w:rsidR="00A13540">
              <w:rPr>
                <w:noProof/>
                <w:webHidden/>
              </w:rPr>
              <w:t>23</w:t>
            </w:r>
            <w:r w:rsidR="00A13540">
              <w:rPr>
                <w:noProof/>
                <w:webHidden/>
              </w:rPr>
              <w:fldChar w:fldCharType="end"/>
            </w:r>
          </w:hyperlink>
        </w:p>
        <w:p w14:paraId="6A4D5EA8" w14:textId="77777777" w:rsidR="00A13540" w:rsidRDefault="00FD79E8">
          <w:pPr>
            <w:pStyle w:val="TOC2"/>
            <w:tabs>
              <w:tab w:val="right" w:leader="dot" w:pos="9016"/>
            </w:tabs>
            <w:rPr>
              <w:noProof/>
              <w:lang w:eastAsia="ja-JP"/>
            </w:rPr>
          </w:pPr>
          <w:hyperlink w:anchor="_Toc107389681" w:history="1">
            <w:r w:rsidR="00A13540" w:rsidRPr="002D6DEE">
              <w:rPr>
                <w:rStyle w:val="Hyperlink"/>
                <w:noProof/>
              </w:rPr>
              <w:t>Cloud Adoption Framework</w:t>
            </w:r>
            <w:r w:rsidR="00A13540">
              <w:rPr>
                <w:noProof/>
                <w:webHidden/>
              </w:rPr>
              <w:tab/>
            </w:r>
            <w:r w:rsidR="00A13540">
              <w:rPr>
                <w:noProof/>
                <w:webHidden/>
              </w:rPr>
              <w:fldChar w:fldCharType="begin"/>
            </w:r>
            <w:r w:rsidR="00A13540">
              <w:rPr>
                <w:noProof/>
                <w:webHidden/>
              </w:rPr>
              <w:instrText xml:space="preserve"> PAGEREF _Toc107389681 \h </w:instrText>
            </w:r>
            <w:r w:rsidR="00A13540">
              <w:rPr>
                <w:noProof/>
                <w:webHidden/>
              </w:rPr>
            </w:r>
            <w:r w:rsidR="00A13540">
              <w:rPr>
                <w:noProof/>
                <w:webHidden/>
              </w:rPr>
              <w:fldChar w:fldCharType="separate"/>
            </w:r>
            <w:r w:rsidR="00A13540">
              <w:rPr>
                <w:noProof/>
                <w:webHidden/>
              </w:rPr>
              <w:t>24</w:t>
            </w:r>
            <w:r w:rsidR="00A13540">
              <w:rPr>
                <w:noProof/>
                <w:webHidden/>
              </w:rPr>
              <w:fldChar w:fldCharType="end"/>
            </w:r>
          </w:hyperlink>
        </w:p>
        <w:p w14:paraId="353551F6" w14:textId="77777777" w:rsidR="00A13540" w:rsidRDefault="00FD79E8">
          <w:pPr>
            <w:pStyle w:val="TOC1"/>
            <w:tabs>
              <w:tab w:val="right" w:leader="dot" w:pos="9016"/>
            </w:tabs>
            <w:rPr>
              <w:noProof/>
              <w:lang w:eastAsia="ja-JP"/>
            </w:rPr>
          </w:pPr>
          <w:hyperlink w:anchor="_Toc107389682" w:history="1">
            <w:r w:rsidR="00A13540" w:rsidRPr="002D6DEE">
              <w:rPr>
                <w:rStyle w:val="Hyperlink"/>
                <w:noProof/>
              </w:rPr>
              <w:t>Privacy &amp; Complying to Laws</w:t>
            </w:r>
            <w:r w:rsidR="00A13540">
              <w:rPr>
                <w:noProof/>
                <w:webHidden/>
              </w:rPr>
              <w:tab/>
            </w:r>
            <w:r w:rsidR="00A13540">
              <w:rPr>
                <w:noProof/>
                <w:webHidden/>
              </w:rPr>
              <w:fldChar w:fldCharType="begin"/>
            </w:r>
            <w:r w:rsidR="00A13540">
              <w:rPr>
                <w:noProof/>
                <w:webHidden/>
              </w:rPr>
              <w:instrText xml:space="preserve"> PAGEREF _Toc107389682 \h </w:instrText>
            </w:r>
            <w:r w:rsidR="00A13540">
              <w:rPr>
                <w:noProof/>
                <w:webHidden/>
              </w:rPr>
            </w:r>
            <w:r w:rsidR="00A13540">
              <w:rPr>
                <w:noProof/>
                <w:webHidden/>
              </w:rPr>
              <w:fldChar w:fldCharType="separate"/>
            </w:r>
            <w:r w:rsidR="00A13540">
              <w:rPr>
                <w:noProof/>
                <w:webHidden/>
              </w:rPr>
              <w:t>24</w:t>
            </w:r>
            <w:r w:rsidR="00A13540">
              <w:rPr>
                <w:noProof/>
                <w:webHidden/>
              </w:rPr>
              <w:fldChar w:fldCharType="end"/>
            </w:r>
          </w:hyperlink>
        </w:p>
        <w:p w14:paraId="599618AB" w14:textId="77777777" w:rsidR="00A13540" w:rsidRDefault="00FD79E8">
          <w:pPr>
            <w:pStyle w:val="TOC1"/>
            <w:tabs>
              <w:tab w:val="right" w:leader="dot" w:pos="9016"/>
            </w:tabs>
            <w:rPr>
              <w:noProof/>
              <w:lang w:eastAsia="ja-JP"/>
            </w:rPr>
          </w:pPr>
          <w:hyperlink w:anchor="_Toc107389683" w:history="1">
            <w:r w:rsidR="00A13540" w:rsidRPr="002D6DEE">
              <w:rPr>
                <w:rStyle w:val="Hyperlink"/>
                <w:noProof/>
              </w:rPr>
              <w:t>Azure Identity Services (Azure Active Directory)</w:t>
            </w:r>
            <w:r w:rsidR="00A13540">
              <w:rPr>
                <w:noProof/>
                <w:webHidden/>
              </w:rPr>
              <w:tab/>
            </w:r>
            <w:r w:rsidR="00A13540">
              <w:rPr>
                <w:noProof/>
                <w:webHidden/>
              </w:rPr>
              <w:fldChar w:fldCharType="begin"/>
            </w:r>
            <w:r w:rsidR="00A13540">
              <w:rPr>
                <w:noProof/>
                <w:webHidden/>
              </w:rPr>
              <w:instrText xml:space="preserve"> PAGEREF _Toc107389683 \h </w:instrText>
            </w:r>
            <w:r w:rsidR="00A13540">
              <w:rPr>
                <w:noProof/>
                <w:webHidden/>
              </w:rPr>
            </w:r>
            <w:r w:rsidR="00A13540">
              <w:rPr>
                <w:noProof/>
                <w:webHidden/>
              </w:rPr>
              <w:fldChar w:fldCharType="separate"/>
            </w:r>
            <w:r w:rsidR="00A13540">
              <w:rPr>
                <w:noProof/>
                <w:webHidden/>
              </w:rPr>
              <w:t>25</w:t>
            </w:r>
            <w:r w:rsidR="00A13540">
              <w:rPr>
                <w:noProof/>
                <w:webHidden/>
              </w:rPr>
              <w:fldChar w:fldCharType="end"/>
            </w:r>
          </w:hyperlink>
        </w:p>
        <w:p w14:paraId="6E3D2AD7" w14:textId="77777777" w:rsidR="00A13540" w:rsidRDefault="00FD79E8">
          <w:pPr>
            <w:pStyle w:val="TOC1"/>
            <w:tabs>
              <w:tab w:val="right" w:leader="dot" w:pos="9016"/>
            </w:tabs>
            <w:rPr>
              <w:noProof/>
              <w:lang w:eastAsia="ja-JP"/>
            </w:rPr>
          </w:pPr>
          <w:hyperlink w:anchor="_Toc107389684" w:history="1">
            <w:r w:rsidR="00A13540" w:rsidRPr="002D6DEE">
              <w:rPr>
                <w:rStyle w:val="Hyperlink"/>
                <w:noProof/>
              </w:rPr>
              <w:t>Service Level Agreements (SLAs)</w:t>
            </w:r>
            <w:r w:rsidR="00A13540">
              <w:rPr>
                <w:noProof/>
                <w:webHidden/>
              </w:rPr>
              <w:tab/>
            </w:r>
            <w:r w:rsidR="00A13540">
              <w:rPr>
                <w:noProof/>
                <w:webHidden/>
              </w:rPr>
              <w:fldChar w:fldCharType="begin"/>
            </w:r>
            <w:r w:rsidR="00A13540">
              <w:rPr>
                <w:noProof/>
                <w:webHidden/>
              </w:rPr>
              <w:instrText xml:space="preserve"> PAGEREF _Toc107389684 \h </w:instrText>
            </w:r>
            <w:r w:rsidR="00A13540">
              <w:rPr>
                <w:noProof/>
                <w:webHidden/>
              </w:rPr>
            </w:r>
            <w:r w:rsidR="00A13540">
              <w:rPr>
                <w:noProof/>
                <w:webHidden/>
              </w:rPr>
              <w:fldChar w:fldCharType="separate"/>
            </w:r>
            <w:r w:rsidR="00A13540">
              <w:rPr>
                <w:noProof/>
                <w:webHidden/>
              </w:rPr>
              <w:t>26</w:t>
            </w:r>
            <w:r w:rsidR="00A13540">
              <w:rPr>
                <w:noProof/>
                <w:webHidden/>
              </w:rPr>
              <w:fldChar w:fldCharType="end"/>
            </w:r>
          </w:hyperlink>
        </w:p>
        <w:p w14:paraId="3BA16853" w14:textId="77777777" w:rsidR="00A13540" w:rsidRDefault="00FD79E8">
          <w:pPr>
            <w:pStyle w:val="TOC2"/>
            <w:tabs>
              <w:tab w:val="right" w:leader="dot" w:pos="9016"/>
            </w:tabs>
            <w:rPr>
              <w:noProof/>
              <w:lang w:eastAsia="ja-JP"/>
            </w:rPr>
          </w:pPr>
          <w:hyperlink w:anchor="_Toc107389685" w:history="1">
            <w:r w:rsidR="00A13540" w:rsidRPr="002D6DEE">
              <w:rPr>
                <w:rStyle w:val="Hyperlink"/>
                <w:noProof/>
              </w:rPr>
              <w:t>Typical Azure SLA Parts</w:t>
            </w:r>
            <w:r w:rsidR="00A13540">
              <w:rPr>
                <w:noProof/>
                <w:webHidden/>
              </w:rPr>
              <w:tab/>
            </w:r>
            <w:r w:rsidR="00A13540">
              <w:rPr>
                <w:noProof/>
                <w:webHidden/>
              </w:rPr>
              <w:fldChar w:fldCharType="begin"/>
            </w:r>
            <w:r w:rsidR="00A13540">
              <w:rPr>
                <w:noProof/>
                <w:webHidden/>
              </w:rPr>
              <w:instrText xml:space="preserve"> PAGEREF _Toc107389685 \h </w:instrText>
            </w:r>
            <w:r w:rsidR="00A13540">
              <w:rPr>
                <w:noProof/>
                <w:webHidden/>
              </w:rPr>
            </w:r>
            <w:r w:rsidR="00A13540">
              <w:rPr>
                <w:noProof/>
                <w:webHidden/>
              </w:rPr>
              <w:fldChar w:fldCharType="separate"/>
            </w:r>
            <w:r w:rsidR="00A13540">
              <w:rPr>
                <w:noProof/>
                <w:webHidden/>
              </w:rPr>
              <w:t>26</w:t>
            </w:r>
            <w:r w:rsidR="00A13540">
              <w:rPr>
                <w:noProof/>
                <w:webHidden/>
              </w:rPr>
              <w:fldChar w:fldCharType="end"/>
            </w:r>
          </w:hyperlink>
        </w:p>
        <w:p w14:paraId="3A2C197C" w14:textId="77777777" w:rsidR="00A13540" w:rsidRDefault="00FD79E8">
          <w:pPr>
            <w:pStyle w:val="TOC2"/>
            <w:tabs>
              <w:tab w:val="right" w:leader="dot" w:pos="9016"/>
            </w:tabs>
            <w:rPr>
              <w:noProof/>
              <w:lang w:eastAsia="ja-JP"/>
            </w:rPr>
          </w:pPr>
          <w:hyperlink w:anchor="_Toc107389686" w:history="1">
            <w:r w:rsidR="00A13540" w:rsidRPr="002D6DEE">
              <w:rPr>
                <w:rStyle w:val="Hyperlink"/>
                <w:noProof/>
              </w:rPr>
              <w:t>Calculating an apps uptime</w:t>
            </w:r>
            <w:r w:rsidR="00A13540">
              <w:rPr>
                <w:noProof/>
                <w:webHidden/>
              </w:rPr>
              <w:tab/>
            </w:r>
            <w:r w:rsidR="00A13540">
              <w:rPr>
                <w:noProof/>
                <w:webHidden/>
              </w:rPr>
              <w:fldChar w:fldCharType="begin"/>
            </w:r>
            <w:r w:rsidR="00A13540">
              <w:rPr>
                <w:noProof/>
                <w:webHidden/>
              </w:rPr>
              <w:instrText xml:space="preserve"> PAGEREF _Toc107389686 \h </w:instrText>
            </w:r>
            <w:r w:rsidR="00A13540">
              <w:rPr>
                <w:noProof/>
                <w:webHidden/>
              </w:rPr>
            </w:r>
            <w:r w:rsidR="00A13540">
              <w:rPr>
                <w:noProof/>
                <w:webHidden/>
              </w:rPr>
              <w:fldChar w:fldCharType="separate"/>
            </w:r>
            <w:r w:rsidR="00A13540">
              <w:rPr>
                <w:noProof/>
                <w:webHidden/>
              </w:rPr>
              <w:t>27</w:t>
            </w:r>
            <w:r w:rsidR="00A13540">
              <w:rPr>
                <w:noProof/>
                <w:webHidden/>
              </w:rPr>
              <w:fldChar w:fldCharType="end"/>
            </w:r>
          </w:hyperlink>
        </w:p>
        <w:p w14:paraId="48DA8203" w14:textId="77777777" w:rsidR="00A13540" w:rsidRDefault="00FD79E8">
          <w:pPr>
            <w:pStyle w:val="TOC1"/>
            <w:tabs>
              <w:tab w:val="right" w:leader="dot" w:pos="9016"/>
            </w:tabs>
            <w:rPr>
              <w:noProof/>
              <w:lang w:eastAsia="ja-JP"/>
            </w:rPr>
          </w:pPr>
          <w:hyperlink w:anchor="_Toc107389687" w:history="1">
            <w:r w:rsidR="00A13540" w:rsidRPr="002D6DEE">
              <w:rPr>
                <w:rStyle w:val="Hyperlink"/>
                <w:noProof/>
              </w:rPr>
              <w:t>Managing Costs in Azure</w:t>
            </w:r>
            <w:r w:rsidR="00A13540">
              <w:rPr>
                <w:noProof/>
                <w:webHidden/>
              </w:rPr>
              <w:tab/>
            </w:r>
            <w:r w:rsidR="00A13540">
              <w:rPr>
                <w:noProof/>
                <w:webHidden/>
              </w:rPr>
              <w:fldChar w:fldCharType="begin"/>
            </w:r>
            <w:r w:rsidR="00A13540">
              <w:rPr>
                <w:noProof/>
                <w:webHidden/>
              </w:rPr>
              <w:instrText xml:space="preserve"> PAGEREF _Toc107389687 \h </w:instrText>
            </w:r>
            <w:r w:rsidR="00A13540">
              <w:rPr>
                <w:noProof/>
                <w:webHidden/>
              </w:rPr>
            </w:r>
            <w:r w:rsidR="00A13540">
              <w:rPr>
                <w:noProof/>
                <w:webHidden/>
              </w:rPr>
              <w:fldChar w:fldCharType="separate"/>
            </w:r>
            <w:r w:rsidR="00A13540">
              <w:rPr>
                <w:noProof/>
                <w:webHidden/>
              </w:rPr>
              <w:t>28</w:t>
            </w:r>
            <w:r w:rsidR="00A13540">
              <w:rPr>
                <w:noProof/>
                <w:webHidden/>
              </w:rPr>
              <w:fldChar w:fldCharType="end"/>
            </w:r>
          </w:hyperlink>
        </w:p>
        <w:p w14:paraId="01BA9060" w14:textId="77777777" w:rsidR="00A13540" w:rsidRDefault="00FD79E8">
          <w:pPr>
            <w:pStyle w:val="TOC2"/>
            <w:tabs>
              <w:tab w:val="right" w:leader="dot" w:pos="9016"/>
            </w:tabs>
            <w:rPr>
              <w:noProof/>
              <w:lang w:eastAsia="ja-JP"/>
            </w:rPr>
          </w:pPr>
          <w:hyperlink w:anchor="_Toc107389688" w:history="1">
            <w:r w:rsidR="00A13540" w:rsidRPr="002D6DEE">
              <w:rPr>
                <w:rStyle w:val="Hyperlink"/>
                <w:noProof/>
              </w:rPr>
              <w:t>Purchasing Azure Services</w:t>
            </w:r>
            <w:r w:rsidR="00A13540">
              <w:rPr>
                <w:noProof/>
                <w:webHidden/>
              </w:rPr>
              <w:tab/>
            </w:r>
            <w:r w:rsidR="00A13540">
              <w:rPr>
                <w:noProof/>
                <w:webHidden/>
              </w:rPr>
              <w:fldChar w:fldCharType="begin"/>
            </w:r>
            <w:r w:rsidR="00A13540">
              <w:rPr>
                <w:noProof/>
                <w:webHidden/>
              </w:rPr>
              <w:instrText xml:space="preserve"> PAGEREF _Toc107389688 \h </w:instrText>
            </w:r>
            <w:r w:rsidR="00A13540">
              <w:rPr>
                <w:noProof/>
                <w:webHidden/>
              </w:rPr>
            </w:r>
            <w:r w:rsidR="00A13540">
              <w:rPr>
                <w:noProof/>
                <w:webHidden/>
              </w:rPr>
              <w:fldChar w:fldCharType="separate"/>
            </w:r>
            <w:r w:rsidR="00A13540">
              <w:rPr>
                <w:noProof/>
                <w:webHidden/>
              </w:rPr>
              <w:t>28</w:t>
            </w:r>
            <w:r w:rsidR="00A13540">
              <w:rPr>
                <w:noProof/>
                <w:webHidden/>
              </w:rPr>
              <w:fldChar w:fldCharType="end"/>
            </w:r>
          </w:hyperlink>
        </w:p>
        <w:p w14:paraId="6D4159D6" w14:textId="77777777" w:rsidR="00A13540" w:rsidRDefault="00FD79E8">
          <w:pPr>
            <w:pStyle w:val="TOC3"/>
            <w:tabs>
              <w:tab w:val="right" w:leader="dot" w:pos="9016"/>
            </w:tabs>
            <w:rPr>
              <w:noProof/>
              <w:lang w:eastAsia="ja-JP"/>
            </w:rPr>
          </w:pPr>
          <w:hyperlink w:anchor="_Toc107389689" w:history="1">
            <w:r w:rsidR="00A13540" w:rsidRPr="002D6DEE">
              <w:rPr>
                <w:rStyle w:val="Hyperlink"/>
                <w:noProof/>
                <w:lang w:eastAsia="ja-JP"/>
              </w:rPr>
              <w:t>Subscription types</w:t>
            </w:r>
            <w:r w:rsidR="00A13540">
              <w:rPr>
                <w:noProof/>
                <w:webHidden/>
              </w:rPr>
              <w:tab/>
            </w:r>
            <w:r w:rsidR="00A13540">
              <w:rPr>
                <w:noProof/>
                <w:webHidden/>
              </w:rPr>
              <w:fldChar w:fldCharType="begin"/>
            </w:r>
            <w:r w:rsidR="00A13540">
              <w:rPr>
                <w:noProof/>
                <w:webHidden/>
              </w:rPr>
              <w:instrText xml:space="preserve"> PAGEREF _Toc107389689 \h </w:instrText>
            </w:r>
            <w:r w:rsidR="00A13540">
              <w:rPr>
                <w:noProof/>
                <w:webHidden/>
              </w:rPr>
            </w:r>
            <w:r w:rsidR="00A13540">
              <w:rPr>
                <w:noProof/>
                <w:webHidden/>
              </w:rPr>
              <w:fldChar w:fldCharType="separate"/>
            </w:r>
            <w:r w:rsidR="00A13540">
              <w:rPr>
                <w:noProof/>
                <w:webHidden/>
              </w:rPr>
              <w:t>28</w:t>
            </w:r>
            <w:r w:rsidR="00A13540">
              <w:rPr>
                <w:noProof/>
                <w:webHidden/>
              </w:rPr>
              <w:fldChar w:fldCharType="end"/>
            </w:r>
          </w:hyperlink>
        </w:p>
        <w:p w14:paraId="7F2051F7" w14:textId="77777777" w:rsidR="00A13540" w:rsidRDefault="00FD79E8">
          <w:pPr>
            <w:pStyle w:val="TOC3"/>
            <w:tabs>
              <w:tab w:val="right" w:leader="dot" w:pos="9016"/>
            </w:tabs>
            <w:rPr>
              <w:noProof/>
              <w:lang w:eastAsia="ja-JP"/>
            </w:rPr>
          </w:pPr>
          <w:hyperlink w:anchor="_Toc107389690" w:history="1">
            <w:r w:rsidR="00A13540" w:rsidRPr="002D6DEE">
              <w:rPr>
                <w:rStyle w:val="Hyperlink"/>
                <w:noProof/>
              </w:rPr>
              <w:t>Purchasing services</w:t>
            </w:r>
            <w:r w:rsidR="00A13540">
              <w:rPr>
                <w:noProof/>
                <w:webHidden/>
              </w:rPr>
              <w:tab/>
            </w:r>
            <w:r w:rsidR="00A13540">
              <w:rPr>
                <w:noProof/>
                <w:webHidden/>
              </w:rPr>
              <w:fldChar w:fldCharType="begin"/>
            </w:r>
            <w:r w:rsidR="00A13540">
              <w:rPr>
                <w:noProof/>
                <w:webHidden/>
              </w:rPr>
              <w:instrText xml:space="preserve"> PAGEREF _Toc107389690 \h </w:instrText>
            </w:r>
            <w:r w:rsidR="00A13540">
              <w:rPr>
                <w:noProof/>
                <w:webHidden/>
              </w:rPr>
            </w:r>
            <w:r w:rsidR="00A13540">
              <w:rPr>
                <w:noProof/>
                <w:webHidden/>
              </w:rPr>
              <w:fldChar w:fldCharType="separate"/>
            </w:r>
            <w:r w:rsidR="00A13540">
              <w:rPr>
                <w:noProof/>
                <w:webHidden/>
              </w:rPr>
              <w:t>28</w:t>
            </w:r>
            <w:r w:rsidR="00A13540">
              <w:rPr>
                <w:noProof/>
                <w:webHidden/>
              </w:rPr>
              <w:fldChar w:fldCharType="end"/>
            </w:r>
          </w:hyperlink>
        </w:p>
        <w:p w14:paraId="15F55ECE" w14:textId="77777777" w:rsidR="00A13540" w:rsidRDefault="00FD79E8">
          <w:pPr>
            <w:pStyle w:val="TOC2"/>
            <w:tabs>
              <w:tab w:val="right" w:leader="dot" w:pos="9016"/>
            </w:tabs>
            <w:rPr>
              <w:noProof/>
              <w:lang w:eastAsia="ja-JP"/>
            </w:rPr>
          </w:pPr>
          <w:hyperlink w:anchor="_Toc107389691" w:history="1">
            <w:r w:rsidR="00A13540" w:rsidRPr="002D6DEE">
              <w:rPr>
                <w:rStyle w:val="Hyperlink"/>
                <w:noProof/>
              </w:rPr>
              <w:t>What affects cost?</w:t>
            </w:r>
            <w:r w:rsidR="00A13540">
              <w:rPr>
                <w:noProof/>
                <w:webHidden/>
              </w:rPr>
              <w:tab/>
            </w:r>
            <w:r w:rsidR="00A13540">
              <w:rPr>
                <w:noProof/>
                <w:webHidden/>
              </w:rPr>
              <w:fldChar w:fldCharType="begin"/>
            </w:r>
            <w:r w:rsidR="00A13540">
              <w:rPr>
                <w:noProof/>
                <w:webHidden/>
              </w:rPr>
              <w:instrText xml:space="preserve"> PAGEREF _Toc107389691 \h </w:instrText>
            </w:r>
            <w:r w:rsidR="00A13540">
              <w:rPr>
                <w:noProof/>
                <w:webHidden/>
              </w:rPr>
            </w:r>
            <w:r w:rsidR="00A13540">
              <w:rPr>
                <w:noProof/>
                <w:webHidden/>
              </w:rPr>
              <w:fldChar w:fldCharType="separate"/>
            </w:r>
            <w:r w:rsidR="00A13540">
              <w:rPr>
                <w:noProof/>
                <w:webHidden/>
              </w:rPr>
              <w:t>29</w:t>
            </w:r>
            <w:r w:rsidR="00A13540">
              <w:rPr>
                <w:noProof/>
                <w:webHidden/>
              </w:rPr>
              <w:fldChar w:fldCharType="end"/>
            </w:r>
          </w:hyperlink>
        </w:p>
        <w:p w14:paraId="0142B1DF" w14:textId="77777777" w:rsidR="00A13540" w:rsidRDefault="00FD79E8">
          <w:pPr>
            <w:pStyle w:val="TOC2"/>
            <w:tabs>
              <w:tab w:val="right" w:leader="dot" w:pos="9016"/>
            </w:tabs>
            <w:rPr>
              <w:noProof/>
              <w:lang w:eastAsia="ja-JP"/>
            </w:rPr>
          </w:pPr>
          <w:hyperlink w:anchor="_Toc107389692" w:history="1">
            <w:r w:rsidR="00A13540" w:rsidRPr="002D6DEE">
              <w:rPr>
                <w:rStyle w:val="Hyperlink"/>
                <w:noProof/>
              </w:rPr>
              <w:t>Minimize costs</w:t>
            </w:r>
            <w:r w:rsidR="00A13540">
              <w:rPr>
                <w:noProof/>
                <w:webHidden/>
              </w:rPr>
              <w:tab/>
            </w:r>
            <w:r w:rsidR="00A13540">
              <w:rPr>
                <w:noProof/>
                <w:webHidden/>
              </w:rPr>
              <w:fldChar w:fldCharType="begin"/>
            </w:r>
            <w:r w:rsidR="00A13540">
              <w:rPr>
                <w:noProof/>
                <w:webHidden/>
              </w:rPr>
              <w:instrText xml:space="preserve"> PAGEREF _Toc107389692 \h </w:instrText>
            </w:r>
            <w:r w:rsidR="00A13540">
              <w:rPr>
                <w:noProof/>
                <w:webHidden/>
              </w:rPr>
            </w:r>
            <w:r w:rsidR="00A13540">
              <w:rPr>
                <w:noProof/>
                <w:webHidden/>
              </w:rPr>
              <w:fldChar w:fldCharType="separate"/>
            </w:r>
            <w:r w:rsidR="00A13540">
              <w:rPr>
                <w:noProof/>
                <w:webHidden/>
              </w:rPr>
              <w:t>29</w:t>
            </w:r>
            <w:r w:rsidR="00A13540">
              <w:rPr>
                <w:noProof/>
                <w:webHidden/>
              </w:rPr>
              <w:fldChar w:fldCharType="end"/>
            </w:r>
          </w:hyperlink>
        </w:p>
        <w:p w14:paraId="4A4CE1B1" w14:textId="6D0A6380" w:rsidR="00CF4D05" w:rsidRDefault="00CF4D05">
          <w:r>
            <w:rPr>
              <w:b/>
              <w:bCs/>
              <w:noProof/>
            </w:rPr>
            <w:fldChar w:fldCharType="end"/>
          </w:r>
        </w:p>
      </w:sdtContent>
    </w:sdt>
    <w:p w14:paraId="7DB82FD2" w14:textId="3305FF9F" w:rsidR="00CF4D05" w:rsidRDefault="00CF4D05">
      <w:r>
        <w:br w:type="page"/>
      </w:r>
    </w:p>
    <w:p w14:paraId="13E26ACB" w14:textId="3CC19180" w:rsidR="00CF4D05" w:rsidRDefault="00C70BBD" w:rsidP="00CF4D05">
      <w:pPr>
        <w:pStyle w:val="Heading1"/>
      </w:pPr>
      <w:bookmarkStart w:id="0" w:name="_Toc107389616"/>
      <w:r>
        <w:lastRenderedPageBreak/>
        <w:t>Cloud</w:t>
      </w:r>
      <w:r w:rsidR="00CF4D05">
        <w:t xml:space="preserve"> computing</w:t>
      </w:r>
      <w:r>
        <w:t xml:space="preserve"> concepts</w:t>
      </w:r>
      <w:bookmarkEnd w:id="0"/>
    </w:p>
    <w:p w14:paraId="37C3AB59" w14:textId="22E7061E" w:rsidR="00BD107C" w:rsidRDefault="00BD107C" w:rsidP="00BD107C">
      <w:proofErr w:type="gramStart"/>
      <w:r w:rsidRPr="00C82CE8">
        <w:rPr>
          <w:b/>
          <w:bCs/>
        </w:rPr>
        <w:t>Cloud computing</w:t>
      </w:r>
      <w:r>
        <w:t xml:space="preserve">: </w:t>
      </w:r>
      <w:r w:rsidR="00C82CE8">
        <w:t>using a 3</w:t>
      </w:r>
      <w:r w:rsidR="00C82CE8" w:rsidRPr="00C82CE8">
        <w:rPr>
          <w:vertAlign w:val="superscript"/>
        </w:rPr>
        <w:t>rd</w:t>
      </w:r>
      <w:r w:rsidR="00C82CE8">
        <w:t xml:space="preserve"> party’s computing resources, so you don’t need an on-premises datacenter and the costs that come with it.</w:t>
      </w:r>
      <w:proofErr w:type="gramEnd"/>
      <w:r w:rsidR="00C82CE8">
        <w:t xml:space="preserve"> </w:t>
      </w:r>
      <w:proofErr w:type="gramStart"/>
      <w:r w:rsidR="00C82CE8">
        <w:t>Pay-as-you-go model.</w:t>
      </w:r>
      <w:proofErr w:type="gramEnd"/>
    </w:p>
    <w:p w14:paraId="5D3FB26E" w14:textId="6B3B665A" w:rsidR="00C82CE8" w:rsidRDefault="00C82CE8" w:rsidP="00BD107C">
      <w:r>
        <w:rPr>
          <w:b/>
          <w:bCs/>
        </w:rPr>
        <w:t>Azure:</w:t>
      </w:r>
      <w:r>
        <w:t xml:space="preserve"> Microsoft’s cloud computing platform. </w:t>
      </w:r>
      <w:proofErr w:type="gramStart"/>
      <w:r>
        <w:t xml:space="preserve">Offers </w:t>
      </w:r>
      <w:r w:rsidR="0083257A">
        <w:t xml:space="preserve">a wide range of </w:t>
      </w:r>
      <w:proofErr w:type="spellStart"/>
      <w:r>
        <w:t>SaaS</w:t>
      </w:r>
      <w:proofErr w:type="spellEnd"/>
      <w:r>
        <w:t xml:space="preserve">, </w:t>
      </w:r>
      <w:proofErr w:type="spellStart"/>
      <w:r>
        <w:t>PaaS</w:t>
      </w:r>
      <w:proofErr w:type="spellEnd"/>
      <w:r>
        <w:t xml:space="preserve"> and </w:t>
      </w:r>
      <w:proofErr w:type="spellStart"/>
      <w:r>
        <w:t>IaaS</w:t>
      </w:r>
      <w:proofErr w:type="spellEnd"/>
      <w:r>
        <w:t>.</w:t>
      </w:r>
      <w:proofErr w:type="gramEnd"/>
    </w:p>
    <w:p w14:paraId="3B4DE2EE" w14:textId="3B408584" w:rsidR="00C82CE8" w:rsidRDefault="00C82CE8" w:rsidP="00BD107C">
      <w:proofErr w:type="spellStart"/>
      <w:r w:rsidRPr="00C82CE8">
        <w:rPr>
          <w:b/>
          <w:bCs/>
        </w:rPr>
        <w:t>SaaS</w:t>
      </w:r>
      <w:proofErr w:type="spellEnd"/>
      <w:r w:rsidRPr="00C82CE8">
        <w:rPr>
          <w:b/>
          <w:bCs/>
        </w:rPr>
        <w:t>:</w:t>
      </w:r>
      <w:r>
        <w:t xml:space="preserve"> Software as a Service. </w:t>
      </w:r>
      <w:proofErr w:type="gramStart"/>
      <w:r w:rsidR="00EF2FFD">
        <w:t>A fully functional service</w:t>
      </w:r>
      <w:r w:rsidR="00EF280E">
        <w:t xml:space="preserve">, </w:t>
      </w:r>
      <w:r w:rsidR="00EF2FFD">
        <w:t>which the receiver can use out-of-the-box.</w:t>
      </w:r>
      <w:proofErr w:type="gramEnd"/>
    </w:p>
    <w:p w14:paraId="65EFB962" w14:textId="5E1F21CD" w:rsidR="00C82CE8" w:rsidRDefault="00C82CE8" w:rsidP="00BD107C">
      <w:proofErr w:type="spellStart"/>
      <w:r w:rsidRPr="00C82CE8">
        <w:rPr>
          <w:b/>
          <w:bCs/>
        </w:rPr>
        <w:t>PaaS</w:t>
      </w:r>
      <w:proofErr w:type="spellEnd"/>
      <w:r w:rsidRPr="00C82CE8">
        <w:rPr>
          <w:b/>
          <w:bCs/>
        </w:rPr>
        <w:t>:</w:t>
      </w:r>
      <w:r>
        <w:t xml:space="preserve"> Platform as a Service.</w:t>
      </w:r>
      <w:r w:rsidR="00EF280E">
        <w:t xml:space="preserve"> </w:t>
      </w:r>
      <w:proofErr w:type="gramStart"/>
      <w:r w:rsidR="00EF280E">
        <w:t xml:space="preserve">A fully functional service, such as Azure, </w:t>
      </w:r>
      <w:r w:rsidR="00EF2FFD">
        <w:t>where the user manages the applications and data themselves.</w:t>
      </w:r>
      <w:proofErr w:type="gramEnd"/>
    </w:p>
    <w:p w14:paraId="4E4E2F7B" w14:textId="2B57A42F" w:rsidR="008B1660" w:rsidRDefault="00C82CE8" w:rsidP="00BD107C">
      <w:proofErr w:type="spellStart"/>
      <w:r w:rsidRPr="00C82CE8">
        <w:rPr>
          <w:b/>
          <w:bCs/>
        </w:rPr>
        <w:t>IaaS</w:t>
      </w:r>
      <w:proofErr w:type="spellEnd"/>
      <w:r w:rsidRPr="00C82CE8">
        <w:rPr>
          <w:b/>
          <w:bCs/>
        </w:rPr>
        <w:t>:</w:t>
      </w:r>
      <w:r>
        <w:t xml:space="preserve"> Infrastructure as a Service.</w:t>
      </w:r>
      <w:r w:rsidR="0083257A">
        <w:t xml:space="preserve"> </w:t>
      </w:r>
      <w:proofErr w:type="gramStart"/>
      <w:r w:rsidR="0083257A">
        <w:t>Largest degree of control.</w:t>
      </w:r>
      <w:proofErr w:type="gramEnd"/>
      <w:r w:rsidR="00EF280E">
        <w:t xml:space="preserve"> Virtual machine is an example of this.</w:t>
      </w:r>
    </w:p>
    <w:p w14:paraId="74102E97" w14:textId="2562480B" w:rsidR="00EF2FFD" w:rsidRDefault="00EF2FFD" w:rsidP="006F5446">
      <w:pPr>
        <w:jc w:val="center"/>
      </w:pPr>
      <w:r>
        <w:rPr>
          <w:noProof/>
          <w:lang w:eastAsia="ja-JP"/>
        </w:rPr>
        <w:drawing>
          <wp:inline distT="0" distB="0" distL="0" distR="0" wp14:anchorId="7C3FF013" wp14:editId="6C10E425">
            <wp:extent cx="5229225" cy="3195123"/>
            <wp:effectExtent l="0" t="0" r="0" b="0"/>
            <wp:docPr id="1" name="Picture 1" descr="Diagram comparing management responsibilities for IaaS PaaS and Sa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comparing management responsibilities for IaaS PaaS and Sa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5116" cy="3198722"/>
                    </a:xfrm>
                    <a:prstGeom prst="rect">
                      <a:avLst/>
                    </a:prstGeom>
                    <a:noFill/>
                    <a:ln>
                      <a:noFill/>
                    </a:ln>
                  </pic:spPr>
                </pic:pic>
              </a:graphicData>
            </a:graphic>
          </wp:inline>
        </w:drawing>
      </w:r>
    </w:p>
    <w:p w14:paraId="4672958D" w14:textId="4DFBB464" w:rsidR="006F5446" w:rsidRDefault="006F5446" w:rsidP="008E71F6">
      <w:pPr>
        <w:jc w:val="center"/>
      </w:pPr>
      <w:r w:rsidRPr="00C41B05">
        <w:rPr>
          <w:highlight w:val="yellow"/>
        </w:rPr>
        <w:t>Source:</w:t>
      </w:r>
      <w:r>
        <w:t xml:space="preserve"> </w:t>
      </w:r>
    </w:p>
    <w:p w14:paraId="0C20FD04" w14:textId="0796C445" w:rsidR="006F5446" w:rsidRDefault="006F5446" w:rsidP="008E71F6">
      <w:pPr>
        <w:jc w:val="center"/>
      </w:pPr>
      <w:r>
        <w:rPr>
          <w:noProof/>
          <w:lang w:eastAsia="ja-JP"/>
        </w:rPr>
        <w:drawing>
          <wp:inline distT="0" distB="0" distL="0" distR="0" wp14:anchorId="704C7861" wp14:editId="30A9B143">
            <wp:extent cx="5731510" cy="2145030"/>
            <wp:effectExtent l="0" t="0" r="2540" b="7620"/>
            <wp:docPr id="4" name="Picture 4" descr="Diagram of services separated by cloud servic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services separated by cloud service 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5030"/>
                    </a:xfrm>
                    <a:prstGeom prst="rect">
                      <a:avLst/>
                    </a:prstGeom>
                    <a:noFill/>
                    <a:ln>
                      <a:noFill/>
                    </a:ln>
                  </pic:spPr>
                </pic:pic>
              </a:graphicData>
            </a:graphic>
          </wp:inline>
        </w:drawing>
      </w:r>
      <w:r>
        <w:br/>
      </w:r>
      <w:proofErr w:type="gramStart"/>
      <w:r>
        <w:t>source</w:t>
      </w:r>
      <w:proofErr w:type="gramEnd"/>
      <w:r>
        <w:t xml:space="preserve">: </w:t>
      </w:r>
      <w:hyperlink r:id="rId11" w:history="1">
        <w:r w:rsidRPr="00BE5A7B">
          <w:rPr>
            <w:rStyle w:val="Hyperlink"/>
          </w:rPr>
          <w:t>https://docs.microsoft.com/en-us/learn/azure-fundamentals/fundamental-azure-concepts/media/iaas-paas-saas-575a09e9.png</w:t>
        </w:r>
      </w:hyperlink>
    </w:p>
    <w:p w14:paraId="35735BD8" w14:textId="34F67287" w:rsidR="00506249" w:rsidRDefault="00506249" w:rsidP="00BD107C">
      <w:r>
        <w:rPr>
          <w:b/>
          <w:bCs/>
        </w:rPr>
        <w:t>Capital Expenditure (</w:t>
      </w:r>
      <w:proofErr w:type="spellStart"/>
      <w:r>
        <w:rPr>
          <w:b/>
          <w:bCs/>
        </w:rPr>
        <w:t>CapEx</w:t>
      </w:r>
      <w:proofErr w:type="spellEnd"/>
      <w:r>
        <w:rPr>
          <w:b/>
          <w:bCs/>
        </w:rPr>
        <w:t xml:space="preserve">): </w:t>
      </w:r>
      <w:r>
        <w:t>paying upfront for everything. Values decreases over time.</w:t>
      </w:r>
      <w:r w:rsidR="004B25DC">
        <w:t xml:space="preserve"> </w:t>
      </w:r>
      <w:proofErr w:type="gramStart"/>
      <w:r w:rsidR="004B25DC">
        <w:t>Less flexible.</w:t>
      </w:r>
      <w:proofErr w:type="gramEnd"/>
    </w:p>
    <w:p w14:paraId="09658D63" w14:textId="3BF34D34" w:rsidR="004B25DC" w:rsidRPr="004B25DC" w:rsidRDefault="004B25DC" w:rsidP="00BD107C">
      <w:r w:rsidRPr="004B25DC">
        <w:rPr>
          <w:b/>
          <w:bCs/>
        </w:rPr>
        <w:lastRenderedPageBreak/>
        <w:t>Operational Expenditure (</w:t>
      </w:r>
      <w:proofErr w:type="spellStart"/>
      <w:r w:rsidRPr="004B25DC">
        <w:rPr>
          <w:b/>
          <w:bCs/>
        </w:rPr>
        <w:t>OpEx</w:t>
      </w:r>
      <w:proofErr w:type="spellEnd"/>
      <w:r w:rsidRPr="004B25DC">
        <w:rPr>
          <w:b/>
          <w:bCs/>
        </w:rPr>
        <w:t xml:space="preserve">): </w:t>
      </w:r>
      <w:r>
        <w:t xml:space="preserve">pay-as-you-go. </w:t>
      </w:r>
      <w:proofErr w:type="gramStart"/>
      <w:r>
        <w:t>Values remains</w:t>
      </w:r>
      <w:proofErr w:type="gramEnd"/>
      <w:r>
        <w:t xml:space="preserve"> constant. </w:t>
      </w:r>
      <w:proofErr w:type="gramStart"/>
      <w:r>
        <w:t>Flexible.</w:t>
      </w:r>
      <w:proofErr w:type="gramEnd"/>
    </w:p>
    <w:tbl>
      <w:tblPr>
        <w:tblStyle w:val="ListTable3Accent1"/>
        <w:tblW w:w="0" w:type="auto"/>
        <w:tblLook w:val="04A0" w:firstRow="1" w:lastRow="0" w:firstColumn="1" w:lastColumn="0" w:noHBand="0" w:noVBand="1"/>
      </w:tblPr>
      <w:tblGrid>
        <w:gridCol w:w="2063"/>
        <w:gridCol w:w="1330"/>
        <w:gridCol w:w="1709"/>
      </w:tblGrid>
      <w:tr w:rsidR="00506249" w:rsidRPr="00506249" w14:paraId="5541A29D" w14:textId="77777777" w:rsidTr="0050624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5973387" w14:textId="77777777" w:rsidR="00506249" w:rsidRPr="00506249" w:rsidRDefault="00506249" w:rsidP="00506249">
            <w:pPr>
              <w:jc w:val="center"/>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Context</w:t>
            </w:r>
          </w:p>
        </w:tc>
        <w:tc>
          <w:tcPr>
            <w:tcW w:w="0" w:type="auto"/>
            <w:hideMark/>
          </w:tcPr>
          <w:p w14:paraId="34A09584" w14:textId="77777777" w:rsidR="00506249" w:rsidRPr="00506249" w:rsidRDefault="00506249" w:rsidP="005062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06249">
              <w:rPr>
                <w:rFonts w:ascii="Times New Roman" w:eastAsia="Times New Roman" w:hAnsi="Times New Roman" w:cs="Times New Roman"/>
                <w:sz w:val="24"/>
                <w:szCs w:val="24"/>
              </w:rPr>
              <w:t>CapEx</w:t>
            </w:r>
            <w:proofErr w:type="spellEnd"/>
          </w:p>
        </w:tc>
        <w:tc>
          <w:tcPr>
            <w:tcW w:w="0" w:type="auto"/>
            <w:hideMark/>
          </w:tcPr>
          <w:p w14:paraId="0F94A9C5" w14:textId="77777777" w:rsidR="00506249" w:rsidRPr="00506249" w:rsidRDefault="00506249" w:rsidP="0050624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06249">
              <w:rPr>
                <w:rFonts w:ascii="Times New Roman" w:eastAsia="Times New Roman" w:hAnsi="Times New Roman" w:cs="Times New Roman"/>
                <w:sz w:val="24"/>
                <w:szCs w:val="24"/>
              </w:rPr>
              <w:t>OpEx</w:t>
            </w:r>
            <w:proofErr w:type="spellEnd"/>
          </w:p>
        </w:tc>
      </w:tr>
      <w:tr w:rsidR="00506249" w:rsidRPr="00506249" w14:paraId="04B01431" w14:textId="77777777" w:rsidTr="004B25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20835C7"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The upfront</w:t>
            </w:r>
            <w:r w:rsidRPr="00506249">
              <w:rPr>
                <w:rFonts w:ascii="Times New Roman" w:eastAsia="Times New Roman" w:hAnsi="Times New Roman" w:cs="Times New Roman"/>
                <w:i/>
                <w:iCs/>
                <w:sz w:val="24"/>
                <w:szCs w:val="24"/>
              </w:rPr>
              <w:t xml:space="preserve"> cost  </w:t>
            </w:r>
          </w:p>
        </w:tc>
        <w:tc>
          <w:tcPr>
            <w:tcW w:w="0" w:type="auto"/>
            <w:hideMark/>
          </w:tcPr>
          <w:p w14:paraId="2003FDD8"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Significant</w:t>
            </w:r>
          </w:p>
        </w:tc>
        <w:tc>
          <w:tcPr>
            <w:tcW w:w="0" w:type="auto"/>
            <w:hideMark/>
          </w:tcPr>
          <w:p w14:paraId="542E062F"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None</w:t>
            </w:r>
          </w:p>
        </w:tc>
      </w:tr>
      <w:tr w:rsidR="00506249" w:rsidRPr="00506249" w14:paraId="7EA3F2C0" w14:textId="77777777" w:rsidTr="004B25DC">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2034A7A"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Ongoing cost </w:t>
            </w:r>
          </w:p>
        </w:tc>
        <w:tc>
          <w:tcPr>
            <w:tcW w:w="0" w:type="auto"/>
            <w:hideMark/>
          </w:tcPr>
          <w:p w14:paraId="034D30BF"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 Low</w:t>
            </w:r>
          </w:p>
        </w:tc>
        <w:tc>
          <w:tcPr>
            <w:tcW w:w="0" w:type="auto"/>
            <w:hideMark/>
          </w:tcPr>
          <w:p w14:paraId="4353BDC4"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Based on usage</w:t>
            </w:r>
          </w:p>
        </w:tc>
      </w:tr>
      <w:tr w:rsidR="00506249" w:rsidRPr="00506249" w14:paraId="7D94F015" w14:textId="77777777" w:rsidTr="004B25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2A4ABD4"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Tax Deduction</w:t>
            </w:r>
          </w:p>
        </w:tc>
        <w:tc>
          <w:tcPr>
            <w:tcW w:w="0" w:type="auto"/>
            <w:hideMark/>
          </w:tcPr>
          <w:p w14:paraId="3260DC6D"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Over-time</w:t>
            </w:r>
          </w:p>
        </w:tc>
        <w:tc>
          <w:tcPr>
            <w:tcW w:w="0" w:type="auto"/>
            <w:hideMark/>
          </w:tcPr>
          <w:p w14:paraId="48F5178A"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Same year</w:t>
            </w:r>
          </w:p>
        </w:tc>
      </w:tr>
      <w:tr w:rsidR="00506249" w:rsidRPr="00506249" w14:paraId="380D6E73" w14:textId="77777777" w:rsidTr="004B25DC">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55CB457F"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Early Termination</w:t>
            </w:r>
          </w:p>
        </w:tc>
        <w:tc>
          <w:tcPr>
            <w:tcW w:w="0" w:type="auto"/>
            <w:hideMark/>
          </w:tcPr>
          <w:p w14:paraId="7235FA51"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No</w:t>
            </w:r>
          </w:p>
        </w:tc>
        <w:tc>
          <w:tcPr>
            <w:tcW w:w="0" w:type="auto"/>
            <w:hideMark/>
          </w:tcPr>
          <w:p w14:paraId="1BD0E5D2"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Anytime</w:t>
            </w:r>
          </w:p>
        </w:tc>
      </w:tr>
      <w:tr w:rsidR="00506249" w:rsidRPr="00506249" w14:paraId="3A5951AB" w14:textId="77777777" w:rsidTr="004B25D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7652FE5A"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Maintenance</w:t>
            </w:r>
          </w:p>
        </w:tc>
        <w:tc>
          <w:tcPr>
            <w:tcW w:w="0" w:type="auto"/>
            <w:hideMark/>
          </w:tcPr>
          <w:p w14:paraId="68F4B4F5"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Significant </w:t>
            </w:r>
          </w:p>
        </w:tc>
        <w:tc>
          <w:tcPr>
            <w:tcW w:w="0" w:type="auto"/>
            <w:hideMark/>
          </w:tcPr>
          <w:p w14:paraId="0ECF1B5C" w14:textId="77777777" w:rsidR="00506249" w:rsidRPr="00506249" w:rsidRDefault="00506249" w:rsidP="0050624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Low</w:t>
            </w:r>
          </w:p>
        </w:tc>
      </w:tr>
      <w:tr w:rsidR="00506249" w:rsidRPr="00506249" w14:paraId="2EE596E3" w14:textId="77777777" w:rsidTr="004B25DC">
        <w:trPr>
          <w:trHeight w:val="340"/>
        </w:trPr>
        <w:tc>
          <w:tcPr>
            <w:cnfStyle w:val="001000000000" w:firstRow="0" w:lastRow="0" w:firstColumn="1" w:lastColumn="0" w:oddVBand="0" w:evenVBand="0" w:oddHBand="0" w:evenHBand="0" w:firstRowFirstColumn="0" w:firstRowLastColumn="0" w:lastRowFirstColumn="0" w:lastRowLastColumn="0"/>
            <w:tcW w:w="0" w:type="auto"/>
            <w:hideMark/>
          </w:tcPr>
          <w:p w14:paraId="0F9EDE46" w14:textId="77777777" w:rsidR="00506249" w:rsidRPr="00506249" w:rsidRDefault="00506249" w:rsidP="00506249">
            <w:pPr>
              <w:rPr>
                <w:rFonts w:ascii="Times New Roman" w:eastAsia="Times New Roman" w:hAnsi="Times New Roman" w:cs="Times New Roman"/>
                <w:sz w:val="24"/>
                <w:szCs w:val="24"/>
              </w:rPr>
            </w:pPr>
            <w:r w:rsidRPr="00506249">
              <w:rPr>
                <w:rFonts w:ascii="Times New Roman" w:eastAsia="Times New Roman" w:hAnsi="Times New Roman" w:cs="Times New Roman"/>
                <w:i/>
                <w:iCs/>
                <w:sz w:val="24"/>
                <w:szCs w:val="24"/>
              </w:rPr>
              <w:t>Value over time</w:t>
            </w:r>
          </w:p>
        </w:tc>
        <w:tc>
          <w:tcPr>
            <w:tcW w:w="0" w:type="auto"/>
            <w:hideMark/>
          </w:tcPr>
          <w:p w14:paraId="5CC1CC0A"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Lowers </w:t>
            </w:r>
          </w:p>
        </w:tc>
        <w:tc>
          <w:tcPr>
            <w:tcW w:w="0" w:type="auto"/>
            <w:hideMark/>
          </w:tcPr>
          <w:p w14:paraId="11BD86B5" w14:textId="77777777" w:rsidR="00506249" w:rsidRPr="00506249" w:rsidRDefault="00506249" w:rsidP="0050624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06249">
              <w:rPr>
                <w:rFonts w:ascii="Times New Roman" w:eastAsia="Times New Roman" w:hAnsi="Times New Roman" w:cs="Times New Roman"/>
                <w:sz w:val="24"/>
                <w:szCs w:val="24"/>
              </w:rPr>
              <w:t> No change</w:t>
            </w:r>
          </w:p>
        </w:tc>
      </w:tr>
    </w:tbl>
    <w:p w14:paraId="169806F4" w14:textId="62BB1D36" w:rsidR="00EF2FFD" w:rsidRDefault="00EF2FFD" w:rsidP="00BD107C">
      <w:pPr>
        <w:rPr>
          <w:b/>
          <w:bCs/>
        </w:rPr>
      </w:pPr>
    </w:p>
    <w:p w14:paraId="3F5C956E" w14:textId="384E43C4" w:rsidR="000A7943" w:rsidRDefault="000A7943" w:rsidP="000A7943">
      <w:pPr>
        <w:rPr>
          <w:b/>
          <w:bCs/>
        </w:rPr>
      </w:pPr>
      <w:r>
        <w:rPr>
          <w:b/>
          <w:bCs/>
        </w:rPr>
        <w:t>Managing Resources</w:t>
      </w:r>
    </w:p>
    <w:p w14:paraId="2D8A80AF" w14:textId="11456ABE" w:rsidR="000A7943" w:rsidRPr="00BE5A7B" w:rsidRDefault="00790E91" w:rsidP="000A7943">
      <w:r>
        <w:t xml:space="preserve">A company has one Azure account. This Azure account has one </w:t>
      </w:r>
      <w:r w:rsidR="004E320E">
        <w:t>or</w:t>
      </w:r>
      <w:r>
        <w:t xml:space="preserve"> more subscriptions, which it can give to different types of employees. These subscriptions have access to some resource groups, which have</w:t>
      </w:r>
      <w:r w:rsidR="004E320E">
        <w:t xml:space="preserve"> </w:t>
      </w:r>
      <w:r>
        <w:t>resources specific to that group.</w:t>
      </w:r>
      <w:r w:rsidR="004437B5">
        <w:t xml:space="preserve"> A resource can be anything from a database, analytics or a web application.</w:t>
      </w:r>
      <w:r w:rsidR="00331B3F">
        <w:t xml:space="preserve"> (All subscriptions within a </w:t>
      </w:r>
      <w:hyperlink r:id="rId12" w:history="1">
        <w:r w:rsidR="00331B3F" w:rsidRPr="001E76A5">
          <w:rPr>
            <w:rStyle w:val="Hyperlink"/>
          </w:rPr>
          <w:t>management group</w:t>
        </w:r>
      </w:hyperlink>
      <w:r w:rsidR="00331B3F">
        <w:t xml:space="preserve"> automatically inherit the conditions applied to the management group).</w:t>
      </w:r>
    </w:p>
    <w:p w14:paraId="1A536B69" w14:textId="74A456B0" w:rsidR="004437B5" w:rsidRDefault="00331B3F" w:rsidP="000A7943">
      <w:pPr>
        <w:rPr>
          <w:b/>
          <w:bCs/>
        </w:rPr>
      </w:pPr>
      <w:r>
        <w:rPr>
          <w:b/>
          <w:bCs/>
          <w:noProof/>
          <w:lang w:eastAsia="ja-JP"/>
        </w:rPr>
        <w:drawing>
          <wp:inline distT="0" distB="0" distL="0" distR="0" wp14:anchorId="3F7F0048" wp14:editId="5B59EEE1">
            <wp:extent cx="3819525" cy="3000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3000375"/>
                    </a:xfrm>
                    <a:prstGeom prst="rect">
                      <a:avLst/>
                    </a:prstGeom>
                    <a:noFill/>
                    <a:ln>
                      <a:noFill/>
                    </a:ln>
                  </pic:spPr>
                </pic:pic>
              </a:graphicData>
            </a:graphic>
          </wp:inline>
        </w:drawing>
      </w:r>
    </w:p>
    <w:p w14:paraId="4331BE47" w14:textId="6BCA1E39" w:rsidR="004437B5" w:rsidRPr="00CF4D05" w:rsidRDefault="00CF4D05" w:rsidP="00CF4D05">
      <w:pPr>
        <w:pStyle w:val="Heading2"/>
      </w:pPr>
      <w:bookmarkStart w:id="1" w:name="_Toc107389617"/>
      <w:r w:rsidRPr="00CF4D05">
        <w:t>Categories</w:t>
      </w:r>
      <w:r>
        <w:t xml:space="preserve"> of services</w:t>
      </w:r>
      <w:r w:rsidRPr="00CF4D05">
        <w:t xml:space="preserve"> on Azure:</w:t>
      </w:r>
      <w:bookmarkEnd w:id="1"/>
    </w:p>
    <w:p w14:paraId="23AEAC3D" w14:textId="21563949"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CF4D05">
        <w:rPr>
          <w:rFonts w:ascii="Times New Roman" w:eastAsia="Times New Roman" w:hAnsi="Times New Roman" w:cs="Times New Roman"/>
          <w:b/>
          <w:bCs/>
          <w:sz w:val="24"/>
          <w:szCs w:val="24"/>
        </w:rPr>
        <w:t>Compute</w:t>
      </w:r>
      <w:r>
        <w:rPr>
          <w:rFonts w:ascii="Times New Roman" w:eastAsia="Times New Roman" w:hAnsi="Times New Roman" w:cs="Times New Roman"/>
          <w:b/>
          <w:bCs/>
          <w:sz w:val="24"/>
          <w:szCs w:val="24"/>
        </w:rPr>
        <w:t xml:space="preserve"> (most common reason for companies to use Azure)</w:t>
      </w:r>
    </w:p>
    <w:p w14:paraId="7F1259A0"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Networking</w:t>
      </w:r>
    </w:p>
    <w:p w14:paraId="7E055B8A"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Storage</w:t>
      </w:r>
    </w:p>
    <w:p w14:paraId="2E95A642"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Mobile</w:t>
      </w:r>
    </w:p>
    <w:p w14:paraId="63EC1FFA" w14:textId="58D1D432" w:rsid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Databases</w:t>
      </w:r>
    </w:p>
    <w:p w14:paraId="4A0095CF"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CF4D05">
        <w:rPr>
          <w:rFonts w:ascii="Times New Roman" w:eastAsia="Times New Roman" w:hAnsi="Times New Roman" w:cs="Times New Roman"/>
          <w:b/>
          <w:bCs/>
          <w:sz w:val="24"/>
          <w:szCs w:val="24"/>
        </w:rPr>
        <w:t>Web</w:t>
      </w:r>
    </w:p>
    <w:p w14:paraId="138006A3"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Internet of Things (IoT)</w:t>
      </w:r>
    </w:p>
    <w:p w14:paraId="318B45ED"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Big data</w:t>
      </w:r>
    </w:p>
    <w:p w14:paraId="47065D1B" w14:textId="77777777" w:rsidR="00CF4D05" w:rsidRP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AI</w:t>
      </w:r>
    </w:p>
    <w:p w14:paraId="04C66440" w14:textId="6460B4A3" w:rsidR="00CF4D05" w:rsidRDefault="00CF4D05" w:rsidP="00CF4D0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F4D05">
        <w:rPr>
          <w:rFonts w:ascii="Times New Roman" w:eastAsia="Times New Roman" w:hAnsi="Times New Roman" w:cs="Times New Roman"/>
          <w:sz w:val="24"/>
          <w:szCs w:val="24"/>
        </w:rPr>
        <w:t>DevOps</w:t>
      </w:r>
    </w:p>
    <w:p w14:paraId="6CFEBE75" w14:textId="03DD8844" w:rsidR="00CF4D05" w:rsidRDefault="00CF4D05" w:rsidP="00CF4D05">
      <w:pPr>
        <w:spacing w:before="100" w:beforeAutospacing="1" w:after="100" w:afterAutospacing="1" w:line="240" w:lineRule="auto"/>
        <w:rPr>
          <w:rFonts w:ascii="Times New Roman" w:eastAsia="Times New Roman" w:hAnsi="Times New Roman" w:cs="Times New Roman"/>
          <w:sz w:val="24"/>
          <w:szCs w:val="24"/>
        </w:rPr>
      </w:pPr>
    </w:p>
    <w:p w14:paraId="678B8742" w14:textId="1FC97176" w:rsidR="00CF4D05" w:rsidRDefault="00CF4D05" w:rsidP="00CF4D05">
      <w:r w:rsidRPr="00CF4D05">
        <w:rPr>
          <w:b/>
          <w:bCs/>
        </w:rPr>
        <w:t>Virtual Machine:</w:t>
      </w:r>
      <w:r>
        <w:rPr>
          <w:b/>
          <w:bCs/>
        </w:rPr>
        <w:t xml:space="preserve"> </w:t>
      </w:r>
      <w:r w:rsidR="004035CC">
        <w:t xml:space="preserve">a computer </w:t>
      </w:r>
      <w:r w:rsidR="00C57A23">
        <w:t xml:space="preserve">emulated </w:t>
      </w:r>
      <w:r w:rsidR="004035CC">
        <w:t>in another computer</w:t>
      </w:r>
      <w:r w:rsidR="00FD79E8">
        <w:t>, with their own OS.</w:t>
      </w:r>
    </w:p>
    <w:p w14:paraId="20A79C47" w14:textId="4B0DD448" w:rsidR="004035CC" w:rsidRDefault="004035CC" w:rsidP="004035CC">
      <w:pPr>
        <w:pStyle w:val="Heading2"/>
      </w:pPr>
      <w:bookmarkStart w:id="2" w:name="_Toc107389618"/>
      <w:r>
        <w:t xml:space="preserve">Types of </w:t>
      </w:r>
      <w:r w:rsidR="00240B33">
        <w:t>Cloud Deployment Models</w:t>
      </w:r>
      <w:bookmarkEnd w:id="2"/>
    </w:p>
    <w:p w14:paraId="673F82DB" w14:textId="264A05CC" w:rsidR="00240B33" w:rsidRDefault="00A508C4" w:rsidP="00240B33">
      <w:r>
        <w:t xml:space="preserve">There are three deployment models for cloud computing: </w:t>
      </w:r>
      <w:r>
        <w:rPr>
          <w:rStyle w:val="Emphasis"/>
        </w:rPr>
        <w:t>public cloud</w:t>
      </w:r>
      <w:r>
        <w:t xml:space="preserve">, </w:t>
      </w:r>
      <w:r>
        <w:rPr>
          <w:rStyle w:val="Emphasis"/>
        </w:rPr>
        <w:t>private cloud</w:t>
      </w:r>
      <w:r>
        <w:t xml:space="preserve">, and </w:t>
      </w:r>
      <w:r>
        <w:rPr>
          <w:rStyle w:val="Emphasis"/>
        </w:rPr>
        <w:t>hybrid cloud</w:t>
      </w:r>
      <w:r>
        <w:t>.</w:t>
      </w:r>
    </w:p>
    <w:p w14:paraId="00CD2546" w14:textId="153F36D2" w:rsidR="00A508C4" w:rsidRDefault="00A508C4" w:rsidP="00240B33">
      <w:r>
        <w:t>Public cloud: can be used by everyone (e.g. one computer can host software from multiple companies).</w:t>
      </w:r>
    </w:p>
    <w:p w14:paraId="63D92B42" w14:textId="5AEF99DC" w:rsidR="00A508C4" w:rsidRPr="00A508C4" w:rsidRDefault="00A508C4" w:rsidP="00240B33">
      <w:r>
        <w:t>Private cloud: can only be used by the specific company/organization. (Hardware is bought specifically for the company)</w:t>
      </w:r>
    </w:p>
    <w:p w14:paraId="3202051E" w14:textId="195EA5E5" w:rsidR="00A508C4" w:rsidRPr="00A508C4" w:rsidRDefault="00A508C4" w:rsidP="00240B33">
      <w:r>
        <w:t>Hybrid: a combination of the two, where data and applications can be shared between public and private cloud.</w:t>
      </w:r>
    </w:p>
    <w:p w14:paraId="1BC300F0" w14:textId="77777777" w:rsidR="00A508C4" w:rsidRDefault="00A508C4" w:rsidP="00A508C4">
      <w:pPr>
        <w:pStyle w:val="Heading3"/>
      </w:pPr>
      <w:bookmarkStart w:id="3" w:name="_Toc107389619"/>
      <w:r>
        <w:t>Public cloud</w:t>
      </w:r>
      <w:bookmarkEnd w:id="3"/>
    </w:p>
    <w:p w14:paraId="2307C3D7" w14:textId="77777777" w:rsidR="00A508C4" w:rsidRDefault="00A508C4" w:rsidP="00355866">
      <w:pPr>
        <w:numPr>
          <w:ilvl w:val="0"/>
          <w:numId w:val="2"/>
        </w:numPr>
        <w:spacing w:before="100" w:beforeAutospacing="1" w:after="100" w:afterAutospacing="1" w:line="240" w:lineRule="auto"/>
      </w:pPr>
      <w:r>
        <w:t>No capital expenditures to scale up.</w:t>
      </w:r>
    </w:p>
    <w:p w14:paraId="7BF0E1F9" w14:textId="77777777" w:rsidR="00A508C4" w:rsidRDefault="00A508C4" w:rsidP="00355866">
      <w:pPr>
        <w:numPr>
          <w:ilvl w:val="0"/>
          <w:numId w:val="2"/>
        </w:numPr>
        <w:spacing w:before="100" w:beforeAutospacing="1" w:after="100" w:afterAutospacing="1" w:line="240" w:lineRule="auto"/>
      </w:pPr>
      <w:r>
        <w:t xml:space="preserve">Applications can be quickly provisioned and </w:t>
      </w:r>
      <w:proofErr w:type="spellStart"/>
      <w:r>
        <w:t>deprovisioned</w:t>
      </w:r>
      <w:proofErr w:type="spellEnd"/>
      <w:r>
        <w:t>.</w:t>
      </w:r>
    </w:p>
    <w:p w14:paraId="631A099D" w14:textId="77777777" w:rsidR="00A508C4" w:rsidRDefault="00A508C4" w:rsidP="00355866">
      <w:pPr>
        <w:numPr>
          <w:ilvl w:val="0"/>
          <w:numId w:val="2"/>
        </w:numPr>
        <w:spacing w:before="100" w:beforeAutospacing="1" w:after="100" w:afterAutospacing="1" w:line="240" w:lineRule="auto"/>
      </w:pPr>
      <w:r>
        <w:t>Organizations pay only for what they use.</w:t>
      </w:r>
    </w:p>
    <w:p w14:paraId="78EFA51F" w14:textId="77777777" w:rsidR="00A508C4" w:rsidRDefault="00A508C4" w:rsidP="00A508C4">
      <w:pPr>
        <w:pStyle w:val="Heading3"/>
      </w:pPr>
      <w:bookmarkStart w:id="4" w:name="_Toc107389620"/>
      <w:r>
        <w:t>Private cloud</w:t>
      </w:r>
      <w:bookmarkEnd w:id="4"/>
    </w:p>
    <w:p w14:paraId="1C9E9558" w14:textId="77777777" w:rsidR="00A508C4" w:rsidRDefault="00A508C4" w:rsidP="00355866">
      <w:pPr>
        <w:numPr>
          <w:ilvl w:val="0"/>
          <w:numId w:val="3"/>
        </w:numPr>
        <w:spacing w:before="100" w:beforeAutospacing="1" w:after="100" w:afterAutospacing="1" w:line="240" w:lineRule="auto"/>
      </w:pPr>
      <w:r>
        <w:t>Hardware must be purchased for start-up and maintenance.</w:t>
      </w:r>
    </w:p>
    <w:p w14:paraId="0AD406D9" w14:textId="77777777" w:rsidR="00A508C4" w:rsidRDefault="00A508C4" w:rsidP="00355866">
      <w:pPr>
        <w:numPr>
          <w:ilvl w:val="0"/>
          <w:numId w:val="3"/>
        </w:numPr>
        <w:spacing w:before="100" w:beforeAutospacing="1" w:after="100" w:afterAutospacing="1" w:line="240" w:lineRule="auto"/>
      </w:pPr>
      <w:r>
        <w:t>Organizations have complete control over resources and security.</w:t>
      </w:r>
    </w:p>
    <w:p w14:paraId="031756F4" w14:textId="77777777" w:rsidR="00A508C4" w:rsidRDefault="00A508C4" w:rsidP="00355866">
      <w:pPr>
        <w:numPr>
          <w:ilvl w:val="0"/>
          <w:numId w:val="3"/>
        </w:numPr>
        <w:spacing w:before="100" w:beforeAutospacing="1" w:after="100" w:afterAutospacing="1" w:line="240" w:lineRule="auto"/>
      </w:pPr>
      <w:r>
        <w:t>Organizations are responsible for hardware maintenance and updates.</w:t>
      </w:r>
    </w:p>
    <w:p w14:paraId="316F70E2" w14:textId="77777777" w:rsidR="00A508C4" w:rsidRDefault="00A508C4" w:rsidP="00A508C4">
      <w:pPr>
        <w:pStyle w:val="Heading3"/>
      </w:pPr>
      <w:bookmarkStart w:id="5" w:name="_Toc107389621"/>
      <w:r>
        <w:t>Hybrid cloud</w:t>
      </w:r>
      <w:bookmarkEnd w:id="5"/>
    </w:p>
    <w:p w14:paraId="1B4A6852" w14:textId="77777777" w:rsidR="00A508C4" w:rsidRDefault="00A508C4" w:rsidP="00355866">
      <w:pPr>
        <w:numPr>
          <w:ilvl w:val="0"/>
          <w:numId w:val="4"/>
        </w:numPr>
        <w:spacing w:before="100" w:beforeAutospacing="1" w:after="100" w:afterAutospacing="1" w:line="240" w:lineRule="auto"/>
      </w:pPr>
      <w:r>
        <w:t>Provides the most flexibility.</w:t>
      </w:r>
    </w:p>
    <w:p w14:paraId="1090D095" w14:textId="77777777" w:rsidR="00A508C4" w:rsidRDefault="00A508C4" w:rsidP="00355866">
      <w:pPr>
        <w:numPr>
          <w:ilvl w:val="0"/>
          <w:numId w:val="4"/>
        </w:numPr>
        <w:spacing w:before="100" w:beforeAutospacing="1" w:after="100" w:afterAutospacing="1" w:line="240" w:lineRule="auto"/>
      </w:pPr>
      <w:r>
        <w:t>Organizations determine where to run their applications.</w:t>
      </w:r>
    </w:p>
    <w:p w14:paraId="1E9E9FD9" w14:textId="1EA24775" w:rsidR="00A508C4" w:rsidRDefault="00A508C4" w:rsidP="00355866">
      <w:pPr>
        <w:numPr>
          <w:ilvl w:val="0"/>
          <w:numId w:val="4"/>
        </w:numPr>
        <w:spacing w:before="100" w:beforeAutospacing="1" w:after="100" w:afterAutospacing="1" w:line="240" w:lineRule="auto"/>
      </w:pPr>
      <w:r>
        <w:t>Organizations control security, compliance, or legal requirements.</w:t>
      </w:r>
    </w:p>
    <w:p w14:paraId="529C09AD" w14:textId="3EA7D9A3" w:rsidR="008B1660" w:rsidRDefault="008B1660" w:rsidP="008B1660">
      <w:pPr>
        <w:pStyle w:val="Heading2"/>
      </w:pPr>
      <w:bookmarkStart w:id="6" w:name="_Toc107389622"/>
      <w:r>
        <w:t>Advantages of cloud computing</w:t>
      </w:r>
      <w:r w:rsidR="00EE2B4F">
        <w:t xml:space="preserve"> (disaster recovery, </w:t>
      </w:r>
      <w:r w:rsidR="004D0570">
        <w:t>elasticity…)</w:t>
      </w:r>
      <w:bookmarkEnd w:id="6"/>
    </w:p>
    <w:p w14:paraId="5880590A"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High availability</w:t>
      </w:r>
      <w:r w:rsidRPr="008B1660">
        <w:rPr>
          <w:rFonts w:ascii="Times New Roman" w:eastAsia="Times New Roman" w:hAnsi="Times New Roman" w:cs="Times New Roman"/>
          <w:sz w:val="24"/>
          <w:szCs w:val="24"/>
        </w:rPr>
        <w:t>: Depending on the service-level agreement (SLA) that you choose, your cloud-based apps can provide a continuous user experience with no apparent downtime, even when things go wrong.</w:t>
      </w:r>
    </w:p>
    <w:p w14:paraId="4EE4A900"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Scalability</w:t>
      </w:r>
      <w:r w:rsidRPr="008B1660">
        <w:rPr>
          <w:rFonts w:ascii="Times New Roman" w:eastAsia="Times New Roman" w:hAnsi="Times New Roman" w:cs="Times New Roman"/>
          <w:sz w:val="24"/>
          <w:szCs w:val="24"/>
        </w:rPr>
        <w:t xml:space="preserve">: Apps in the cloud can scale </w:t>
      </w:r>
      <w:r w:rsidRPr="008B1660">
        <w:rPr>
          <w:rFonts w:ascii="Times New Roman" w:eastAsia="Times New Roman" w:hAnsi="Times New Roman" w:cs="Times New Roman"/>
          <w:i/>
          <w:iCs/>
          <w:sz w:val="24"/>
          <w:szCs w:val="24"/>
        </w:rPr>
        <w:t>vertically</w:t>
      </w:r>
      <w:r w:rsidRPr="008B1660">
        <w:rPr>
          <w:rFonts w:ascii="Times New Roman" w:eastAsia="Times New Roman" w:hAnsi="Times New Roman" w:cs="Times New Roman"/>
          <w:sz w:val="24"/>
          <w:szCs w:val="24"/>
        </w:rPr>
        <w:t xml:space="preserve"> and </w:t>
      </w:r>
      <w:r w:rsidRPr="008B1660">
        <w:rPr>
          <w:rFonts w:ascii="Times New Roman" w:eastAsia="Times New Roman" w:hAnsi="Times New Roman" w:cs="Times New Roman"/>
          <w:i/>
          <w:iCs/>
          <w:sz w:val="24"/>
          <w:szCs w:val="24"/>
        </w:rPr>
        <w:t>horizontally</w:t>
      </w:r>
      <w:r w:rsidRPr="008B1660">
        <w:rPr>
          <w:rFonts w:ascii="Times New Roman" w:eastAsia="Times New Roman" w:hAnsi="Times New Roman" w:cs="Times New Roman"/>
          <w:sz w:val="24"/>
          <w:szCs w:val="24"/>
        </w:rPr>
        <w:t>:</w:t>
      </w:r>
    </w:p>
    <w:p w14:paraId="35345312" w14:textId="77777777" w:rsidR="008B1660" w:rsidRPr="008B1660" w:rsidRDefault="008B1660" w:rsidP="003558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sz w:val="24"/>
          <w:szCs w:val="24"/>
        </w:rPr>
        <w:t>Scale vertically to increase compute capacity by adding RAM or CPUs to a virtual machine.</w:t>
      </w:r>
    </w:p>
    <w:p w14:paraId="3363ACDC" w14:textId="77777777" w:rsidR="008B1660" w:rsidRPr="008B1660" w:rsidRDefault="008B1660" w:rsidP="0035586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sz w:val="24"/>
          <w:szCs w:val="24"/>
        </w:rPr>
        <w:t>Scaling horizontally increases compute capacity by adding instances of resources, such as adding VMs to the configuration.</w:t>
      </w:r>
    </w:p>
    <w:p w14:paraId="11EB4D2A"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Elasticity</w:t>
      </w:r>
      <w:r w:rsidRPr="008B1660">
        <w:rPr>
          <w:rFonts w:ascii="Times New Roman" w:eastAsia="Times New Roman" w:hAnsi="Times New Roman" w:cs="Times New Roman"/>
          <w:sz w:val="24"/>
          <w:szCs w:val="24"/>
        </w:rPr>
        <w:t xml:space="preserve">: You can configure cloud-based apps to take advantage of </w:t>
      </w:r>
      <w:proofErr w:type="spellStart"/>
      <w:r w:rsidRPr="008B1660">
        <w:rPr>
          <w:rFonts w:ascii="Times New Roman" w:eastAsia="Times New Roman" w:hAnsi="Times New Roman" w:cs="Times New Roman"/>
          <w:sz w:val="24"/>
          <w:szCs w:val="24"/>
        </w:rPr>
        <w:t>autoscaling</w:t>
      </w:r>
      <w:proofErr w:type="spellEnd"/>
      <w:r w:rsidRPr="008B1660">
        <w:rPr>
          <w:rFonts w:ascii="Times New Roman" w:eastAsia="Times New Roman" w:hAnsi="Times New Roman" w:cs="Times New Roman"/>
          <w:sz w:val="24"/>
          <w:szCs w:val="24"/>
        </w:rPr>
        <w:t>, so your apps always have the resources they need.</w:t>
      </w:r>
    </w:p>
    <w:p w14:paraId="0AFC048D" w14:textId="77777777"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Agility</w:t>
      </w:r>
      <w:r w:rsidRPr="008B1660">
        <w:rPr>
          <w:rFonts w:ascii="Times New Roman" w:eastAsia="Times New Roman" w:hAnsi="Times New Roman" w:cs="Times New Roman"/>
          <w:sz w:val="24"/>
          <w:szCs w:val="24"/>
        </w:rPr>
        <w:t>: Deploy and configure cloud-based resources quickly as your app requirements change.</w:t>
      </w:r>
    </w:p>
    <w:p w14:paraId="014742DC" w14:textId="4B949E88" w:rsidR="008B1660" w:rsidRPr="008B1660"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lastRenderedPageBreak/>
        <w:t>Geo-distribution</w:t>
      </w:r>
      <w:r w:rsidRPr="008B1660">
        <w:rPr>
          <w:rFonts w:ascii="Times New Roman" w:eastAsia="Times New Roman" w:hAnsi="Times New Roman" w:cs="Times New Roman"/>
          <w:sz w:val="24"/>
          <w:szCs w:val="24"/>
        </w:rPr>
        <w:t xml:space="preserve">: You can deploy apps and data to regional </w:t>
      </w:r>
      <w:r w:rsidR="004E320E" w:rsidRPr="008B1660">
        <w:rPr>
          <w:rFonts w:ascii="Times New Roman" w:eastAsia="Times New Roman" w:hAnsi="Times New Roman" w:cs="Times New Roman"/>
          <w:sz w:val="24"/>
          <w:szCs w:val="24"/>
        </w:rPr>
        <w:t>datacenters</w:t>
      </w:r>
      <w:r w:rsidRPr="008B1660">
        <w:rPr>
          <w:rFonts w:ascii="Times New Roman" w:eastAsia="Times New Roman" w:hAnsi="Times New Roman" w:cs="Times New Roman"/>
          <w:sz w:val="24"/>
          <w:szCs w:val="24"/>
        </w:rPr>
        <w:t xml:space="preserve"> around the globe, thereby ensuring that your customers always have the best performance in their region.</w:t>
      </w:r>
    </w:p>
    <w:p w14:paraId="04233B67" w14:textId="6EEFFD68" w:rsidR="001E76A5" w:rsidRPr="00BE5A7B" w:rsidRDefault="008B1660" w:rsidP="003558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B1660">
        <w:rPr>
          <w:rFonts w:ascii="Times New Roman" w:eastAsia="Times New Roman" w:hAnsi="Times New Roman" w:cs="Times New Roman"/>
          <w:b/>
          <w:bCs/>
          <w:sz w:val="24"/>
          <w:szCs w:val="24"/>
        </w:rPr>
        <w:t>Disaster recovery</w:t>
      </w:r>
      <w:r w:rsidRPr="008B1660">
        <w:rPr>
          <w:rFonts w:ascii="Times New Roman" w:eastAsia="Times New Roman" w:hAnsi="Times New Roman" w:cs="Times New Roman"/>
          <w:sz w:val="24"/>
          <w:szCs w:val="24"/>
        </w:rPr>
        <w:t>: By taking advantage of cloud-based backup services, data replication, and geo-distribution, you can deploy your apps with the confidence that comes from knowing that your data is safe in the event of disaster.</w:t>
      </w:r>
      <w:r w:rsidR="001E76A5">
        <w:rPr>
          <w:rFonts w:ascii="Times New Roman" w:eastAsia="Times New Roman" w:hAnsi="Times New Roman" w:cs="Times New Roman"/>
          <w:sz w:val="24"/>
          <w:szCs w:val="24"/>
        </w:rPr>
        <w:t xml:space="preserve"> (</w:t>
      </w:r>
      <w:r w:rsidR="00FD79E8">
        <w:rPr>
          <w:rFonts w:ascii="Times New Roman" w:eastAsia="Times New Roman" w:hAnsi="Times New Roman" w:cs="Times New Roman"/>
          <w:sz w:val="24"/>
          <w:szCs w:val="24"/>
        </w:rPr>
        <w:t xml:space="preserve">Read about </w:t>
      </w:r>
      <w:r w:rsidR="00A65200" w:rsidRPr="004E320E">
        <w:rPr>
          <w:rFonts w:ascii="Times New Roman" w:eastAsia="Times New Roman" w:hAnsi="Times New Roman" w:cs="Times New Roman"/>
          <w:i/>
          <w:sz w:val="24"/>
          <w:szCs w:val="24"/>
        </w:rPr>
        <w:t>Region</w:t>
      </w:r>
      <w:r w:rsidR="001E76A5" w:rsidRPr="004E320E">
        <w:rPr>
          <w:rFonts w:ascii="Times New Roman" w:eastAsia="Times New Roman" w:hAnsi="Times New Roman" w:cs="Times New Roman"/>
          <w:i/>
          <w:sz w:val="24"/>
          <w:szCs w:val="24"/>
        </w:rPr>
        <w:t xml:space="preserve"> </w:t>
      </w:r>
      <w:r w:rsidR="00FD79E8">
        <w:rPr>
          <w:rFonts w:ascii="Times New Roman" w:eastAsia="Times New Roman" w:hAnsi="Times New Roman" w:cs="Times New Roman"/>
          <w:i/>
          <w:sz w:val="24"/>
          <w:szCs w:val="24"/>
        </w:rPr>
        <w:t>P</w:t>
      </w:r>
      <w:r w:rsidR="00FD79E8" w:rsidRPr="004E320E">
        <w:rPr>
          <w:rFonts w:ascii="Times New Roman" w:eastAsia="Times New Roman" w:hAnsi="Times New Roman" w:cs="Times New Roman"/>
          <w:i/>
          <w:sz w:val="24"/>
          <w:szCs w:val="24"/>
        </w:rPr>
        <w:t>airs</w:t>
      </w:r>
      <w:r w:rsidR="001E76A5" w:rsidRPr="004E320E">
        <w:rPr>
          <w:rFonts w:ascii="Times New Roman" w:eastAsia="Times New Roman" w:hAnsi="Times New Roman" w:cs="Times New Roman"/>
          <w:i/>
          <w:sz w:val="24"/>
          <w:szCs w:val="24"/>
        </w:rPr>
        <w:t xml:space="preserve">, </w:t>
      </w:r>
      <w:r w:rsidR="00FD79E8">
        <w:rPr>
          <w:rFonts w:ascii="Times New Roman" w:eastAsia="Times New Roman" w:hAnsi="Times New Roman" w:cs="Times New Roman"/>
          <w:i/>
          <w:sz w:val="24"/>
          <w:szCs w:val="24"/>
        </w:rPr>
        <w:t>A</w:t>
      </w:r>
      <w:r w:rsidR="00FD79E8" w:rsidRPr="004E320E">
        <w:rPr>
          <w:rFonts w:ascii="Times New Roman" w:eastAsia="Times New Roman" w:hAnsi="Times New Roman" w:cs="Times New Roman"/>
          <w:i/>
          <w:sz w:val="24"/>
          <w:szCs w:val="24"/>
        </w:rPr>
        <w:t xml:space="preserve">vailability </w:t>
      </w:r>
      <w:r w:rsidR="00FD79E8">
        <w:rPr>
          <w:rFonts w:ascii="Times New Roman" w:eastAsia="Times New Roman" w:hAnsi="Times New Roman" w:cs="Times New Roman"/>
          <w:i/>
          <w:sz w:val="24"/>
          <w:szCs w:val="24"/>
        </w:rPr>
        <w:t>Z</w:t>
      </w:r>
      <w:r w:rsidR="00FD79E8" w:rsidRPr="004E320E">
        <w:rPr>
          <w:rFonts w:ascii="Times New Roman" w:eastAsia="Times New Roman" w:hAnsi="Times New Roman" w:cs="Times New Roman"/>
          <w:i/>
          <w:sz w:val="24"/>
          <w:szCs w:val="24"/>
        </w:rPr>
        <w:t>ones</w:t>
      </w:r>
      <w:r w:rsidR="001E76A5" w:rsidRPr="004E320E">
        <w:rPr>
          <w:rFonts w:ascii="Times New Roman" w:eastAsia="Times New Roman" w:hAnsi="Times New Roman" w:cs="Times New Roman"/>
          <w:i/>
          <w:sz w:val="24"/>
          <w:szCs w:val="24"/>
        </w:rPr>
        <w:t xml:space="preserve">, Azure </w:t>
      </w:r>
      <w:r w:rsidR="00FD79E8">
        <w:rPr>
          <w:rFonts w:ascii="Times New Roman" w:eastAsia="Times New Roman" w:hAnsi="Times New Roman" w:cs="Times New Roman"/>
          <w:i/>
          <w:sz w:val="24"/>
          <w:szCs w:val="24"/>
        </w:rPr>
        <w:t>R</w:t>
      </w:r>
      <w:r w:rsidR="00FD79E8" w:rsidRPr="004E320E">
        <w:rPr>
          <w:rFonts w:ascii="Times New Roman" w:eastAsia="Times New Roman" w:hAnsi="Times New Roman" w:cs="Times New Roman"/>
          <w:i/>
          <w:sz w:val="24"/>
          <w:szCs w:val="24"/>
        </w:rPr>
        <w:t>egions</w:t>
      </w:r>
      <w:r w:rsidR="005F43CB">
        <w:rPr>
          <w:rFonts w:ascii="Times New Roman" w:eastAsia="Times New Roman" w:hAnsi="Times New Roman" w:cs="Times New Roman"/>
          <w:i/>
          <w:sz w:val="24"/>
          <w:szCs w:val="24"/>
        </w:rPr>
        <w:t xml:space="preserve"> for details</w:t>
      </w:r>
      <w:r w:rsidR="001E76A5">
        <w:rPr>
          <w:rFonts w:ascii="Times New Roman" w:eastAsia="Times New Roman" w:hAnsi="Times New Roman" w:cs="Times New Roman"/>
          <w:sz w:val="24"/>
          <w:szCs w:val="24"/>
        </w:rPr>
        <w:t>)</w:t>
      </w:r>
    </w:p>
    <w:p w14:paraId="6852B3DF" w14:textId="77777777" w:rsidR="001E76A5" w:rsidRPr="008B1660" w:rsidRDefault="001E76A5" w:rsidP="00132384">
      <w:pPr>
        <w:spacing w:before="100" w:beforeAutospacing="1" w:after="100" w:afterAutospacing="1" w:line="240" w:lineRule="auto"/>
        <w:jc w:val="right"/>
        <w:rPr>
          <w:rFonts w:ascii="Times New Roman" w:eastAsia="Times New Roman" w:hAnsi="Times New Roman" w:cs="Times New Roman"/>
          <w:sz w:val="24"/>
          <w:szCs w:val="24"/>
        </w:rPr>
      </w:pPr>
    </w:p>
    <w:p w14:paraId="64C1529F" w14:textId="74674253" w:rsidR="00CF4D05" w:rsidRDefault="00027B8B" w:rsidP="00027B8B">
      <w:pPr>
        <w:pStyle w:val="Heading2"/>
        <w:rPr>
          <w:rFonts w:eastAsia="Times New Roman"/>
        </w:rPr>
      </w:pPr>
      <w:bookmarkStart w:id="7" w:name="_Toc107389623"/>
      <w:r>
        <w:rPr>
          <w:rFonts w:eastAsia="Times New Roman"/>
        </w:rPr>
        <w:t>Deciding which</w:t>
      </w:r>
      <w:r w:rsidR="00E2452F">
        <w:rPr>
          <w:rFonts w:eastAsia="Times New Roman"/>
        </w:rPr>
        <w:t xml:space="preserve"> Azure Services to use</w:t>
      </w:r>
      <w:bookmarkEnd w:id="7"/>
    </w:p>
    <w:p w14:paraId="38686915" w14:textId="18941915" w:rsidR="00E2452F" w:rsidRDefault="00E2452F" w:rsidP="00E2452F"/>
    <w:p w14:paraId="0492F4ED" w14:textId="600F49E3" w:rsidR="00E2452F" w:rsidRDefault="00085E73" w:rsidP="00085E73">
      <w:pPr>
        <w:pStyle w:val="Heading3"/>
      </w:pPr>
      <w:bookmarkStart w:id="8" w:name="_Toc107389624"/>
      <w:r>
        <w:t>Virtual Machines</w:t>
      </w:r>
      <w:bookmarkEnd w:id="8"/>
    </w:p>
    <w:p w14:paraId="45927BF5" w14:textId="5B4C6197" w:rsidR="00411515" w:rsidRDefault="00411515" w:rsidP="00411515">
      <w:r>
        <w:t>When you want to</w:t>
      </w:r>
      <w:r w:rsidR="005F43CB">
        <w:t xml:space="preserve"> </w:t>
      </w:r>
      <w:r>
        <w:t>have:</w:t>
      </w:r>
    </w:p>
    <w:p w14:paraId="1F76D040" w14:textId="6C2DD4A3" w:rsidR="00411515" w:rsidRPr="00411515" w:rsidRDefault="00411515" w:rsidP="0035586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6320B">
        <w:rPr>
          <w:rFonts w:ascii="Times New Roman" w:eastAsia="Times New Roman" w:hAnsi="Times New Roman" w:cs="Times New Roman"/>
          <w:sz w:val="24"/>
          <w:szCs w:val="24"/>
        </w:rPr>
        <w:t>otal</w:t>
      </w:r>
      <w:r w:rsidRPr="00411515">
        <w:rPr>
          <w:rFonts w:ascii="Times New Roman" w:eastAsia="Times New Roman" w:hAnsi="Times New Roman" w:cs="Times New Roman"/>
          <w:sz w:val="24"/>
          <w:szCs w:val="24"/>
        </w:rPr>
        <w:t xml:space="preserve"> control over the operating system (OS).</w:t>
      </w:r>
    </w:p>
    <w:p w14:paraId="2C1FE7EA" w14:textId="352E5ABE" w:rsidR="00411515" w:rsidRPr="00411515" w:rsidRDefault="00411515" w:rsidP="0035586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411515">
        <w:rPr>
          <w:rFonts w:ascii="Times New Roman" w:eastAsia="Times New Roman" w:hAnsi="Times New Roman" w:cs="Times New Roman"/>
          <w:sz w:val="24"/>
          <w:szCs w:val="24"/>
        </w:rPr>
        <w:t>ability to run custom software.</w:t>
      </w:r>
    </w:p>
    <w:p w14:paraId="6D787EA7" w14:textId="0610BE0A" w:rsidR="00411515" w:rsidRDefault="00411515" w:rsidP="00355866">
      <w:pPr>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411515">
        <w:rPr>
          <w:rFonts w:ascii="Times New Roman" w:eastAsia="Times New Roman" w:hAnsi="Times New Roman" w:cs="Times New Roman"/>
          <w:sz w:val="24"/>
          <w:szCs w:val="24"/>
        </w:rPr>
        <w:t>ustom hosting configurations.</w:t>
      </w:r>
    </w:p>
    <w:p w14:paraId="4B57453F" w14:textId="76B99AC3" w:rsidR="00411515" w:rsidRPr="00132384" w:rsidRDefault="00411515" w:rsidP="001323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scaling you can use scale sets: </w:t>
      </w:r>
    </w:p>
    <w:p w14:paraId="2C28FEE6" w14:textId="43370915" w:rsidR="00085E73" w:rsidRPr="00132384" w:rsidRDefault="00411515" w:rsidP="00132384">
      <w:r w:rsidRPr="00132384">
        <w:rPr>
          <w:b/>
          <w:bCs/>
        </w:rPr>
        <w:t>Virtual machine scale sets</w:t>
      </w:r>
      <w:r>
        <w:t xml:space="preserve"> let you deploy and manage a set of identical virtual machines.</w:t>
      </w:r>
    </w:p>
    <w:p w14:paraId="6FB7D583" w14:textId="65F00FBF" w:rsidR="00085E73" w:rsidRPr="004E7137" w:rsidRDefault="00085E73" w:rsidP="00085E73">
      <w:pPr>
        <w:pStyle w:val="Heading3"/>
      </w:pPr>
      <w:bookmarkStart w:id="9" w:name="_Toc107389625"/>
      <w:r w:rsidRPr="004E7137">
        <w:t>App Service</w:t>
      </w:r>
      <w:bookmarkEnd w:id="9"/>
    </w:p>
    <w:p w14:paraId="04E01AEE" w14:textId="0D153E55" w:rsidR="004E7137" w:rsidRDefault="004E7137" w:rsidP="004E7137">
      <w:r>
        <w:t xml:space="preserve">Use the App Service, when you just want to deploy and not bother with anything else. You can deploy Web Apps, Mobile apps, API’s and </w:t>
      </w:r>
      <w:proofErr w:type="spellStart"/>
      <w:r>
        <w:t>WebJobs</w:t>
      </w:r>
      <w:proofErr w:type="spellEnd"/>
      <w:r>
        <w:t xml:space="preserve"> (scheduled or triggered) in an App Service.  App Service contains a free tier for sites that are small and have low-traffic.</w:t>
      </w:r>
    </w:p>
    <w:p w14:paraId="769044C3" w14:textId="77777777" w:rsidR="004E7137" w:rsidRDefault="004E7137" w:rsidP="004E7137"/>
    <w:p w14:paraId="44638331" w14:textId="06D9DD6F" w:rsidR="00085E73" w:rsidRDefault="00085E73" w:rsidP="00085E73">
      <w:pPr>
        <w:pStyle w:val="Heading3"/>
      </w:pPr>
      <w:bookmarkStart w:id="10" w:name="_Toc107389626"/>
      <w:r>
        <w:t>Containers</w:t>
      </w:r>
      <w:r w:rsidR="00124F22">
        <w:t>,</w:t>
      </w:r>
      <w:r>
        <w:t xml:space="preserve"> Kubernetes</w:t>
      </w:r>
      <w:r w:rsidR="00124F22">
        <w:t>, Microservices</w:t>
      </w:r>
      <w:bookmarkEnd w:id="10"/>
    </w:p>
    <w:p w14:paraId="53D9269F" w14:textId="6544328D" w:rsidR="00AB249D" w:rsidRDefault="00AB249D" w:rsidP="00085E73">
      <w:r>
        <w:t xml:space="preserve">Kubernetes manages pods (which can contain one or more containers), containers can contain microservices, </w:t>
      </w:r>
      <w:r w:rsidR="005F43CB">
        <w:t>and microservices</w:t>
      </w:r>
      <w:r>
        <w:t xml:space="preserve"> are components of functionality (e.g., a calendar function) that could be used in an app that</w:t>
      </w:r>
      <w:r w:rsidR="005F43CB">
        <w:t>,</w:t>
      </w:r>
      <w:r>
        <w:t xml:space="preserve"> together with other microservices</w:t>
      </w:r>
      <w:r w:rsidR="005F43CB">
        <w:t>,</w:t>
      </w:r>
      <w:r>
        <w:t xml:space="preserve"> make up the app. If one microservice goes </w:t>
      </w:r>
      <w:r w:rsidR="0073354A">
        <w:t>down,</w:t>
      </w:r>
      <w:r>
        <w:t xml:space="preserve"> it shouldn’t affect the rest.</w:t>
      </w:r>
    </w:p>
    <w:p w14:paraId="043ECF26" w14:textId="18886947" w:rsidR="00085E73" w:rsidRDefault="00085E73" w:rsidP="00085E73">
      <w:pPr>
        <w:pStyle w:val="Heading3"/>
      </w:pPr>
      <w:bookmarkStart w:id="11" w:name="_Toc107389627"/>
      <w:r>
        <w:t xml:space="preserve">Function </w:t>
      </w:r>
      <w:r w:rsidR="002C3AE2">
        <w:t>&amp; Logic Apps (Serverless)</w:t>
      </w:r>
      <w:bookmarkEnd w:id="11"/>
    </w:p>
    <w:p w14:paraId="4D4DDFD5" w14:textId="0B8FA4CB" w:rsidR="00124F22" w:rsidRDefault="00FD79E8" w:rsidP="00085E73">
      <w:hyperlink r:id="rId14" w:history="1">
        <w:r w:rsidR="00124F22" w:rsidRPr="00124F22">
          <w:rPr>
            <w:rStyle w:val="Hyperlink"/>
          </w:rPr>
          <w:t xml:space="preserve">Azure Functions </w:t>
        </w:r>
        <w:proofErr w:type="spellStart"/>
        <w:r w:rsidR="00124F22" w:rsidRPr="00124F22">
          <w:rPr>
            <w:rStyle w:val="Hyperlink"/>
          </w:rPr>
          <w:t>vs</w:t>
        </w:r>
        <w:proofErr w:type="spellEnd"/>
        <w:r w:rsidR="00124F22" w:rsidRPr="00124F22">
          <w:rPr>
            <w:rStyle w:val="Hyperlink"/>
          </w:rPr>
          <w:t xml:space="preserve"> Azure Logic Apps</w:t>
        </w:r>
      </w:hyperlink>
    </w:p>
    <w:p w14:paraId="4D2A3B02" w14:textId="7D4C2179" w:rsidR="00085E73" w:rsidRDefault="00085E73" w:rsidP="00085E73">
      <w:r>
        <w:rPr>
          <w:rStyle w:val="Emphasis"/>
        </w:rPr>
        <w:t>Serverless</w:t>
      </w:r>
      <w:r>
        <w:t xml:space="preserve"> computing is the abstraction of servers, infrastructure, and operating systems</w:t>
      </w:r>
      <w:r w:rsidR="002C3AE2">
        <w:t>.</w:t>
      </w:r>
      <w:r>
        <w:t xml:space="preserve"> </w:t>
      </w:r>
      <w:r w:rsidR="002C3AE2">
        <w:t>T</w:t>
      </w:r>
      <w:r>
        <w:t xml:space="preserve">hose 3 things are not your concern. Scaling and performance are handled automatically. You're billed only for the exact resources you use. There's </w:t>
      </w:r>
      <w:r w:rsidR="004E320E">
        <w:t>not even a need to</w:t>
      </w:r>
      <w:r>
        <w:t xml:space="preserve"> reserve capacity.</w:t>
      </w:r>
    </w:p>
    <w:p w14:paraId="0C254280" w14:textId="528019E1" w:rsidR="00085E73" w:rsidRPr="008E71F6" w:rsidRDefault="002C3AE2" w:rsidP="00085E73">
      <w:r>
        <w:t>Azure Functions are commonly used when you need to perform work in response to an event (often via a REST request), timer, or message from another Azure service, and when that work can be completed quickly, within seconds or less. This costs less than using a Virtual Machine (which you still pay for while it’s idle).</w:t>
      </w:r>
    </w:p>
    <w:p w14:paraId="27353A28" w14:textId="1E5E75CD" w:rsidR="00085E73" w:rsidRDefault="002C3AE2" w:rsidP="00085E73">
      <w:r>
        <w:t xml:space="preserve">Where functions execute code, </w:t>
      </w:r>
      <w:r w:rsidRPr="008E71F6">
        <w:rPr>
          <w:b/>
          <w:bCs/>
          <w:u w:val="single"/>
        </w:rPr>
        <w:t>logic apps</w:t>
      </w:r>
      <w:r>
        <w:t xml:space="preserve"> execute </w:t>
      </w:r>
      <w:r>
        <w:rPr>
          <w:rStyle w:val="Emphasis"/>
        </w:rPr>
        <w:t>workflows</w:t>
      </w:r>
      <w:r>
        <w:t xml:space="preserve"> that are designed to automate business scenarios and</w:t>
      </w:r>
      <w:r w:rsidRPr="00BE5A7B">
        <w:t xml:space="preserve"> are</w:t>
      </w:r>
      <w:r w:rsidRPr="008E71F6">
        <w:rPr>
          <w:b/>
          <w:bCs/>
        </w:rPr>
        <w:t xml:space="preserve"> built from predefined logic blocks</w:t>
      </w:r>
      <w:r>
        <w:t>.</w:t>
      </w:r>
    </w:p>
    <w:p w14:paraId="17C56E81" w14:textId="39360BA5" w:rsidR="00085E73" w:rsidRDefault="00085E73" w:rsidP="00085E73">
      <w:pPr>
        <w:pStyle w:val="Heading3"/>
      </w:pPr>
      <w:bookmarkStart w:id="12" w:name="_Toc107389628"/>
      <w:r>
        <w:lastRenderedPageBreak/>
        <w:t>Virtual Desktop</w:t>
      </w:r>
      <w:bookmarkEnd w:id="12"/>
    </w:p>
    <w:p w14:paraId="69699D58" w14:textId="4F06F836" w:rsidR="00085E73" w:rsidRDefault="00C80EC4" w:rsidP="00085E73">
      <w:r>
        <w:t>Virtual Desktop e</w:t>
      </w:r>
      <w:r w:rsidR="00202FF1">
        <w:t xml:space="preserve">nables workers to connect to a </w:t>
      </w:r>
      <w:r>
        <w:t>v</w:t>
      </w:r>
      <w:r w:rsidR="00202FF1">
        <w:t>irtual version of a computer</w:t>
      </w:r>
      <w:r>
        <w:t>, regardless of their own operating system</w:t>
      </w:r>
      <w:r w:rsidR="00202FF1">
        <w:t xml:space="preserve">. </w:t>
      </w:r>
      <w:r w:rsidR="00D54739">
        <w:t>E.g.,</w:t>
      </w:r>
      <w:r w:rsidR="00202FF1">
        <w:t xml:space="preserve"> a worker from </w:t>
      </w:r>
      <w:r w:rsidR="00D54739">
        <w:t>Japan</w:t>
      </w:r>
      <w:r w:rsidR="00202FF1">
        <w:t xml:space="preserve"> can connect to a pc in </w:t>
      </w:r>
      <w:r w:rsidR="00D54739">
        <w:t xml:space="preserve">Europe and experience less latency, when perform actions in addition to </w:t>
      </w:r>
      <w:r>
        <w:t>fewer issues</w:t>
      </w:r>
      <w:r w:rsidR="00D54739">
        <w:t xml:space="preserve"> because the software is separated from the hardware they use</w:t>
      </w:r>
      <w:r w:rsidR="00202FF1">
        <w:t>.</w:t>
      </w:r>
      <w:r>
        <w:t xml:space="preserve"> </w:t>
      </w:r>
    </w:p>
    <w:p w14:paraId="3316C67D" w14:textId="02A636AB" w:rsidR="00085E73" w:rsidRDefault="000D2E90" w:rsidP="000D2E90">
      <w:pPr>
        <w:pStyle w:val="Heading1"/>
      </w:pPr>
      <w:bookmarkStart w:id="13" w:name="_Toc107389629"/>
      <w:r>
        <w:t>Azure Virtual Network</w:t>
      </w:r>
      <w:r w:rsidR="005F0E7D">
        <w:t xml:space="preserve"> (advanced)</w:t>
      </w:r>
      <w:bookmarkEnd w:id="13"/>
    </w:p>
    <w:p w14:paraId="40A41C0E" w14:textId="262B06AF" w:rsidR="000D2E90" w:rsidRDefault="000D2E90" w:rsidP="000D2E90">
      <w:r>
        <w:t>Azure Virtual Network enables communication between apps, devices, use</w:t>
      </w:r>
      <w:r w:rsidR="0078043F">
        <w:t>r and databases, b</w:t>
      </w:r>
      <w:r>
        <w:t xml:space="preserve">oth on-premise and on Azure. It can be thought of as an extension of </w:t>
      </w:r>
      <w:r w:rsidR="0078043F">
        <w:t>an on-premise network.</w:t>
      </w:r>
      <w:r w:rsidR="004B7F11">
        <w:t xml:space="preserve">  It is a potential way to increase security, for example when sharing data between two branches of a company at different locations.</w:t>
      </w:r>
    </w:p>
    <w:p w14:paraId="4DC25CC9" w14:textId="77777777" w:rsidR="004B7F11" w:rsidRPr="004B7F11" w:rsidRDefault="004B7F11" w:rsidP="004B7F11">
      <w:p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Azure virtual networks provide the following key networking capabilities:</w:t>
      </w:r>
    </w:p>
    <w:p w14:paraId="346E774B"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Isolation and segmentation</w:t>
      </w:r>
    </w:p>
    <w:p w14:paraId="0CE33DC8"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Internet communications</w:t>
      </w:r>
    </w:p>
    <w:p w14:paraId="04C5EAB7"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Communicate between Azure resources</w:t>
      </w:r>
    </w:p>
    <w:p w14:paraId="37CA25C7"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Communicate with on-premises resources</w:t>
      </w:r>
    </w:p>
    <w:p w14:paraId="61181F14"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Route network traffic</w:t>
      </w:r>
    </w:p>
    <w:p w14:paraId="756D2FA8"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Filter network traffic</w:t>
      </w:r>
    </w:p>
    <w:p w14:paraId="78CA47B9" w14:textId="77777777" w:rsidR="004B7F11" w:rsidRPr="004B7F11" w:rsidRDefault="004B7F11" w:rsidP="00355866">
      <w:pPr>
        <w:numPr>
          <w:ilvl w:val="0"/>
          <w:numId w:val="7"/>
        </w:num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Connect virtual networks</w:t>
      </w:r>
    </w:p>
    <w:p w14:paraId="66E4BF44" w14:textId="77777777" w:rsidR="004B7F11" w:rsidRPr="000D2E90" w:rsidRDefault="004B7F11" w:rsidP="000D2E90"/>
    <w:p w14:paraId="5C20DF97" w14:textId="1C833456" w:rsidR="000D2E90" w:rsidRDefault="004B7F11" w:rsidP="000D2E90">
      <w:r>
        <w:t>You can create and configure Azure virtual networks from the Azure portal, Azure PowerShell, Azure CLI, Azure Cloud Shell or an ARM template.</w:t>
      </w:r>
    </w:p>
    <w:p w14:paraId="5BAC2251" w14:textId="77777777" w:rsidR="004B7F11" w:rsidRDefault="004B7F11" w:rsidP="000D2E90"/>
    <w:p w14:paraId="75AD66D9" w14:textId="3D4D4EAC" w:rsidR="004B7F11" w:rsidRDefault="004B7F11" w:rsidP="00671F72">
      <w:pPr>
        <w:pStyle w:val="Heading2"/>
      </w:pPr>
      <w:bookmarkStart w:id="14" w:name="_Toc107389630"/>
      <w:r>
        <w:t>Communications with on-premises devices:</w:t>
      </w:r>
      <w:bookmarkEnd w:id="14"/>
    </w:p>
    <w:p w14:paraId="35670DEE" w14:textId="77777777" w:rsidR="00671F72"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bookmarkStart w:id="15" w:name="_Toc107389631"/>
      <w:r w:rsidRPr="00671F72">
        <w:rPr>
          <w:rStyle w:val="Heading3Char"/>
          <w:lang w:eastAsia="ja-JP"/>
        </w:rPr>
        <w:t>Point-to-site virtual private networks</w:t>
      </w:r>
      <w:bookmarkEnd w:id="15"/>
      <w:r w:rsidRPr="004B7F11">
        <w:rPr>
          <w:rFonts w:ascii="Times New Roman" w:eastAsia="Times New Roman" w:hAnsi="Times New Roman" w:cs="Times New Roman"/>
          <w:sz w:val="24"/>
          <w:szCs w:val="24"/>
          <w:lang w:eastAsia="ja-JP"/>
        </w:rPr>
        <w:t xml:space="preserve"> </w:t>
      </w:r>
    </w:p>
    <w:p w14:paraId="1FA60770" w14:textId="4D8E21E0" w:rsidR="004B7F11" w:rsidRPr="004B7F11"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The typical approach to a virtual private network (VPN) connection is from a computer outside your organization, back into your corporate network. In this case, the client computer initiates an encrypted VPN connection to connect that computer to the Azure virtual network.</w:t>
      </w:r>
    </w:p>
    <w:p w14:paraId="60B673FA" w14:textId="77777777" w:rsidR="00671F72"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bookmarkStart w:id="16" w:name="_Toc107389632"/>
      <w:r w:rsidRPr="00671F72">
        <w:rPr>
          <w:rStyle w:val="Heading3Char"/>
          <w:lang w:eastAsia="ja-JP"/>
        </w:rPr>
        <w:t>Site-to-site virtual private networks</w:t>
      </w:r>
      <w:bookmarkEnd w:id="16"/>
      <w:r w:rsidRPr="004B7F11">
        <w:rPr>
          <w:rFonts w:ascii="Times New Roman" w:eastAsia="Times New Roman" w:hAnsi="Times New Roman" w:cs="Times New Roman"/>
          <w:sz w:val="24"/>
          <w:szCs w:val="24"/>
          <w:lang w:eastAsia="ja-JP"/>
        </w:rPr>
        <w:t xml:space="preserve"> </w:t>
      </w:r>
    </w:p>
    <w:p w14:paraId="3F7816E6" w14:textId="528C2359" w:rsidR="004B7F11" w:rsidRPr="004B7F11" w:rsidRDefault="004B7F11" w:rsidP="00671F72">
      <w:pPr>
        <w:spacing w:before="100" w:beforeAutospacing="1" w:after="100" w:afterAutospacing="1" w:line="240" w:lineRule="auto"/>
        <w:rPr>
          <w:rFonts w:ascii="Times New Roman" w:eastAsia="Times New Roman" w:hAnsi="Times New Roman" w:cs="Times New Roman"/>
          <w:sz w:val="24"/>
          <w:szCs w:val="24"/>
          <w:lang w:eastAsia="ja-JP"/>
        </w:rPr>
      </w:pPr>
      <w:r w:rsidRPr="004B7F11">
        <w:rPr>
          <w:rFonts w:ascii="Times New Roman" w:eastAsia="Times New Roman" w:hAnsi="Times New Roman" w:cs="Times New Roman"/>
          <w:sz w:val="24"/>
          <w:szCs w:val="24"/>
          <w:lang w:eastAsia="ja-JP"/>
        </w:rPr>
        <w:t>A site-to-site VPN links your on-premises VPN device or gateway to the Azure VPN gateway in a virtual network. In effect, the devices in Azure can appear as being on the local network. The connection is encrypted and works over the internet.</w:t>
      </w:r>
    </w:p>
    <w:p w14:paraId="1E964F2B" w14:textId="77777777" w:rsidR="00671F72" w:rsidRPr="00671F72" w:rsidRDefault="004B7F11" w:rsidP="00671F72">
      <w:pPr>
        <w:pStyle w:val="Heading3"/>
      </w:pPr>
      <w:bookmarkStart w:id="17" w:name="_Toc107389633"/>
      <w:r w:rsidRPr="00671F72">
        <w:t>Azure ExpressRoute</w:t>
      </w:r>
      <w:bookmarkEnd w:id="17"/>
      <w:r w:rsidRPr="00671F72">
        <w:t xml:space="preserve"> </w:t>
      </w:r>
    </w:p>
    <w:p w14:paraId="7D134CC5" w14:textId="0767D51A" w:rsidR="004B7F11" w:rsidRDefault="004B7F11" w:rsidP="00671F72">
      <w:pPr>
        <w:rPr>
          <w:lang w:eastAsia="ja-JP"/>
        </w:rPr>
      </w:pPr>
      <w:r w:rsidRPr="004B7F11">
        <w:rPr>
          <w:lang w:eastAsia="ja-JP"/>
        </w:rPr>
        <w:t>For environments where you need greater bandwidth and even higher levels of security, Azure ExpressRoute is the best approach. ExpressRoute provides a dedicated private connectivity to Azure that doesn't travel over the internet. (You'll learn more about ExpressRoute in a separate unit later in this module.)</w:t>
      </w:r>
    </w:p>
    <w:p w14:paraId="6534EBE4" w14:textId="77777777" w:rsidR="00671F72" w:rsidRDefault="00671F72" w:rsidP="00671F72">
      <w:pPr>
        <w:rPr>
          <w:lang w:eastAsia="ja-JP"/>
        </w:rPr>
      </w:pPr>
    </w:p>
    <w:p w14:paraId="3A4A6C82" w14:textId="6140D3F9" w:rsidR="00671F72" w:rsidRDefault="00FD79E8" w:rsidP="00671F72">
      <w:pPr>
        <w:pStyle w:val="Heading2"/>
        <w:rPr>
          <w:lang w:eastAsia="ja-JP"/>
        </w:rPr>
      </w:pPr>
      <w:hyperlink r:id="rId15" w:history="1">
        <w:bookmarkStart w:id="18" w:name="_Toc107389634"/>
        <w:r w:rsidR="00671F72" w:rsidRPr="00671F72">
          <w:rPr>
            <w:rStyle w:val="Hyperlink"/>
            <w:lang w:eastAsia="ja-JP"/>
          </w:rPr>
          <w:t>VPN Gateways</w:t>
        </w:r>
        <w:bookmarkEnd w:id="18"/>
      </w:hyperlink>
    </w:p>
    <w:p w14:paraId="326D2978" w14:textId="77777777" w:rsidR="00AC49E9" w:rsidRPr="00AC49E9" w:rsidRDefault="00AC49E9" w:rsidP="00AC49E9">
      <w:pPr>
        <w:rPr>
          <w:lang w:eastAsia="ja-JP"/>
        </w:rPr>
      </w:pPr>
      <w:r w:rsidRPr="00AC49E9">
        <w:rPr>
          <w:lang w:eastAsia="ja-JP"/>
        </w:rPr>
        <w:t>A VPN gateway is a type of virtual network gateway. Azure VPN Gateway instances are deployed in a dedicated subnet of the virtual network and enable the following connectivity:</w:t>
      </w:r>
    </w:p>
    <w:p w14:paraId="20DCA202" w14:textId="77777777" w:rsidR="00AC49E9" w:rsidRPr="00AC49E9" w:rsidRDefault="00AC49E9" w:rsidP="00AC49E9">
      <w:pPr>
        <w:pStyle w:val="ListBullet"/>
        <w:rPr>
          <w:lang w:eastAsia="ja-JP"/>
        </w:rPr>
      </w:pPr>
      <w:r w:rsidRPr="00AC49E9">
        <w:rPr>
          <w:lang w:eastAsia="ja-JP"/>
        </w:rPr>
        <w:t xml:space="preserve">Connect on-premises datacenters to virtual networks through a </w:t>
      </w:r>
      <w:r w:rsidRPr="00AC49E9">
        <w:rPr>
          <w:i/>
          <w:iCs/>
          <w:lang w:eastAsia="ja-JP"/>
        </w:rPr>
        <w:t>site-to-site</w:t>
      </w:r>
      <w:r w:rsidRPr="00AC49E9">
        <w:rPr>
          <w:lang w:eastAsia="ja-JP"/>
        </w:rPr>
        <w:t xml:space="preserve"> connection.</w:t>
      </w:r>
    </w:p>
    <w:p w14:paraId="4B3FF028" w14:textId="77777777" w:rsidR="00AC49E9" w:rsidRPr="00AC49E9" w:rsidRDefault="00AC49E9" w:rsidP="00AC49E9">
      <w:pPr>
        <w:pStyle w:val="ListBullet"/>
        <w:rPr>
          <w:lang w:eastAsia="ja-JP"/>
        </w:rPr>
      </w:pPr>
      <w:r w:rsidRPr="00AC49E9">
        <w:rPr>
          <w:lang w:eastAsia="ja-JP"/>
        </w:rPr>
        <w:t xml:space="preserve">Connect individual devices to virtual networks through a </w:t>
      </w:r>
      <w:r w:rsidRPr="00AC49E9">
        <w:rPr>
          <w:i/>
          <w:iCs/>
          <w:lang w:eastAsia="ja-JP"/>
        </w:rPr>
        <w:t>point-to-site</w:t>
      </w:r>
      <w:r w:rsidRPr="00AC49E9">
        <w:rPr>
          <w:lang w:eastAsia="ja-JP"/>
        </w:rPr>
        <w:t xml:space="preserve"> connection.</w:t>
      </w:r>
    </w:p>
    <w:p w14:paraId="507EEEC9" w14:textId="3C8267B4" w:rsidR="002C1AC9" w:rsidRPr="00AC49E9" w:rsidRDefault="00AC49E9" w:rsidP="00AC49E9">
      <w:pPr>
        <w:pStyle w:val="ListBullet"/>
        <w:rPr>
          <w:lang w:eastAsia="ja-JP"/>
        </w:rPr>
      </w:pPr>
      <w:r w:rsidRPr="00AC49E9">
        <w:rPr>
          <w:lang w:eastAsia="ja-JP"/>
        </w:rPr>
        <w:t xml:space="preserve">Connect virtual networks to other virtual networks through a </w:t>
      </w:r>
      <w:r w:rsidRPr="00AC49E9">
        <w:rPr>
          <w:i/>
          <w:iCs/>
          <w:lang w:eastAsia="ja-JP"/>
        </w:rPr>
        <w:t>network-to-network</w:t>
      </w:r>
      <w:r w:rsidRPr="00AC49E9">
        <w:rPr>
          <w:lang w:eastAsia="ja-JP"/>
        </w:rPr>
        <w:t xml:space="preserve"> connection.</w:t>
      </w:r>
    </w:p>
    <w:p w14:paraId="184F827A" w14:textId="25628B18" w:rsidR="004B7F11" w:rsidRDefault="00FD79E8" w:rsidP="002C1AC9">
      <w:pPr>
        <w:pStyle w:val="Heading2"/>
      </w:pPr>
      <w:hyperlink r:id="rId16" w:history="1">
        <w:bookmarkStart w:id="19" w:name="_Toc107389635"/>
        <w:r w:rsidR="002C1AC9" w:rsidRPr="002C1AC9">
          <w:rPr>
            <w:rStyle w:val="Hyperlink"/>
          </w:rPr>
          <w:t>ExpressRoute</w:t>
        </w:r>
        <w:bookmarkEnd w:id="19"/>
      </w:hyperlink>
    </w:p>
    <w:p w14:paraId="4DAF61C3" w14:textId="4A739FFB" w:rsidR="005A66CF" w:rsidRDefault="00CB73CE" w:rsidP="000D2E90">
      <w:r>
        <w:t xml:space="preserve">Highly secure. </w:t>
      </w:r>
      <w:r w:rsidR="00830A41">
        <w:t>ExpressRoute s</w:t>
      </w:r>
      <w:r>
        <w:t>ends data over private network, not public.</w:t>
      </w:r>
    </w:p>
    <w:p w14:paraId="5C465599" w14:textId="55BB3F51" w:rsidR="005A66CF" w:rsidRPr="00191363" w:rsidRDefault="00FD79E8" w:rsidP="007079C9">
      <w:pPr>
        <w:pStyle w:val="Heading1"/>
      </w:pPr>
      <w:hyperlink r:id="rId17" w:history="1">
        <w:bookmarkStart w:id="20" w:name="_Toc107389636"/>
        <w:r w:rsidR="005A66CF" w:rsidRPr="00191363">
          <w:t>Azure Storage</w:t>
        </w:r>
        <w:bookmarkEnd w:id="20"/>
      </w:hyperlink>
    </w:p>
    <w:p w14:paraId="40C751C7" w14:textId="056961EC" w:rsidR="00CF4D05" w:rsidRDefault="002C1AC9" w:rsidP="000A7943">
      <w:pPr>
        <w:rPr>
          <w:bCs/>
        </w:rPr>
      </w:pPr>
      <w:r>
        <w:rPr>
          <w:bCs/>
        </w:rPr>
        <w:t>Azure storage can be used to store data as if they were on disks on-premises (</w:t>
      </w:r>
      <w:r>
        <w:t>blobs, files, and disks)</w:t>
      </w:r>
      <w:r>
        <w:rPr>
          <w:bCs/>
        </w:rPr>
        <w:t xml:space="preserve">. It can exist in 3 modes: </w:t>
      </w:r>
      <w:r w:rsidRPr="008B558C">
        <w:rPr>
          <w:bCs/>
          <w:i/>
        </w:rPr>
        <w:t>hot</w:t>
      </w:r>
      <w:r>
        <w:rPr>
          <w:bCs/>
        </w:rPr>
        <w:t xml:space="preserve">, </w:t>
      </w:r>
      <w:r w:rsidRPr="008B558C">
        <w:rPr>
          <w:bCs/>
          <w:i/>
        </w:rPr>
        <w:t>cold</w:t>
      </w:r>
      <w:r>
        <w:rPr>
          <w:bCs/>
        </w:rPr>
        <w:t xml:space="preserve"> or </w:t>
      </w:r>
      <w:r w:rsidRPr="008B558C">
        <w:rPr>
          <w:bCs/>
          <w:i/>
        </w:rPr>
        <w:t>archive</w:t>
      </w:r>
      <w:r>
        <w:rPr>
          <w:bCs/>
        </w:rPr>
        <w:t xml:space="preserve"> depending on the frequency of use.</w:t>
      </w:r>
    </w:p>
    <w:p w14:paraId="0B78E510" w14:textId="61FACA10" w:rsidR="002C1AC9" w:rsidRDefault="002C1AC9" w:rsidP="000A7943">
      <w:r>
        <w:t>A storage account provides a unique namespace for your Azure Storage data, that's accessible from anywhere in the world over HTTP or HTTPS</w:t>
      </w:r>
    </w:p>
    <w:p w14:paraId="6D26A240" w14:textId="5F4E1345" w:rsidR="002C1AC9" w:rsidRDefault="002C1AC9" w:rsidP="000A7943">
      <w:r>
        <w:t>Types of storage:</w:t>
      </w:r>
    </w:p>
    <w:p w14:paraId="7E2B544D" w14:textId="71142EC6" w:rsidR="002C1AC9" w:rsidRDefault="002C1AC9" w:rsidP="00355866">
      <w:pPr>
        <w:pStyle w:val="ListParagraph"/>
        <w:numPr>
          <w:ilvl w:val="0"/>
          <w:numId w:val="6"/>
        </w:numPr>
        <w:rPr>
          <w:bCs/>
        </w:rPr>
      </w:pPr>
      <w:r>
        <w:rPr>
          <w:bCs/>
        </w:rPr>
        <w:t>Disk Storage</w:t>
      </w:r>
    </w:p>
    <w:p w14:paraId="5E795DE6" w14:textId="4B455996" w:rsidR="002C1AC9" w:rsidRDefault="002C1AC9" w:rsidP="00355866">
      <w:pPr>
        <w:pStyle w:val="ListParagraph"/>
        <w:numPr>
          <w:ilvl w:val="0"/>
          <w:numId w:val="6"/>
        </w:numPr>
        <w:rPr>
          <w:bCs/>
        </w:rPr>
      </w:pPr>
      <w:r>
        <w:rPr>
          <w:bCs/>
        </w:rPr>
        <w:t>Blob Storage</w:t>
      </w:r>
    </w:p>
    <w:p w14:paraId="0AEC3688" w14:textId="1B9E376C" w:rsidR="00E72E67" w:rsidRDefault="002C1AC9" w:rsidP="00355866">
      <w:pPr>
        <w:pStyle w:val="ListParagraph"/>
        <w:numPr>
          <w:ilvl w:val="0"/>
          <w:numId w:val="6"/>
        </w:numPr>
        <w:rPr>
          <w:bCs/>
        </w:rPr>
      </w:pPr>
      <w:r>
        <w:rPr>
          <w:bCs/>
        </w:rPr>
        <w:t>Files Storage</w:t>
      </w:r>
    </w:p>
    <w:p w14:paraId="2D2CD4F7" w14:textId="3649DA09" w:rsidR="00C16E09" w:rsidRDefault="00C16E09" w:rsidP="00C16E09">
      <w:pPr>
        <w:jc w:val="center"/>
        <w:rPr>
          <w:bCs/>
        </w:rPr>
      </w:pPr>
      <w:r>
        <w:rPr>
          <w:bCs/>
        </w:rPr>
        <w:t>A comparison between them can be seen here:</w:t>
      </w:r>
    </w:p>
    <w:tbl>
      <w:tblPr>
        <w:tblW w:w="4311" w:type="pct"/>
        <w:jc w:val="center"/>
        <w:tblCellSpacing w:w="15" w:type="dxa"/>
        <w:tblCellMar>
          <w:top w:w="15" w:type="dxa"/>
          <w:left w:w="15" w:type="dxa"/>
          <w:bottom w:w="15" w:type="dxa"/>
          <w:right w:w="15" w:type="dxa"/>
        </w:tblCellMar>
        <w:tblLook w:val="04A0" w:firstRow="1" w:lastRow="0" w:firstColumn="1" w:lastColumn="0" w:noHBand="0" w:noVBand="1"/>
      </w:tblPr>
      <w:tblGrid>
        <w:gridCol w:w="1256"/>
        <w:gridCol w:w="2165"/>
        <w:gridCol w:w="2341"/>
        <w:gridCol w:w="2201"/>
      </w:tblGrid>
      <w:tr w:rsidR="00C16E09" w:rsidRPr="00C16E09" w14:paraId="44408764" w14:textId="77777777" w:rsidTr="00C16E09">
        <w:trPr>
          <w:trHeight w:val="84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3C4842E2" w14:textId="77777777" w:rsidR="00C16E09" w:rsidRPr="00C16E09" w:rsidRDefault="00C16E09" w:rsidP="00C16E09">
            <w:pPr>
              <w:spacing w:after="0" w:line="240" w:lineRule="auto"/>
              <w:jc w:val="center"/>
              <w:rPr>
                <w:rFonts w:ascii="Times New Roman" w:eastAsia="Times New Roman" w:hAnsi="Times New Roman" w:cs="Times New Roman"/>
                <w:sz w:val="24"/>
                <w:szCs w:val="24"/>
                <w:lang w:eastAsia="ja-JP"/>
              </w:rPr>
            </w:pPr>
          </w:p>
        </w:tc>
        <w:tc>
          <w:tcPr>
            <w:tcW w:w="1162"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3B3AB23E"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color w:val="FFFFFF"/>
                <w:sz w:val="18"/>
                <w:szCs w:val="18"/>
                <w:lang w:eastAsia="ja-JP"/>
              </w:rPr>
              <w:t>Blob Storage</w:t>
            </w:r>
          </w:p>
        </w:tc>
        <w:tc>
          <w:tcPr>
            <w:tcW w:w="1258"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55D4C72B"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color w:val="FFFFFF"/>
                <w:sz w:val="18"/>
                <w:szCs w:val="18"/>
                <w:lang w:eastAsia="ja-JP"/>
              </w:rPr>
              <w:t>Disk Storage</w:t>
            </w:r>
          </w:p>
        </w:tc>
        <w:tc>
          <w:tcPr>
            <w:tcW w:w="1173" w:type="pct"/>
            <w:tcBorders>
              <w:top w:val="threeDEmboss" w:sz="12" w:space="0" w:color="auto"/>
              <w:left w:val="threeDEmboss" w:sz="12" w:space="0" w:color="auto"/>
              <w:bottom w:val="threeDEmboss" w:sz="12" w:space="0" w:color="auto"/>
              <w:right w:val="threeDEmboss" w:sz="12" w:space="0" w:color="auto"/>
            </w:tcBorders>
            <w:shd w:val="clear" w:color="auto" w:fill="2130BF"/>
            <w:vAlign w:val="center"/>
            <w:hideMark/>
          </w:tcPr>
          <w:p w14:paraId="5EE9A3D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color w:val="FFFFFF"/>
                <w:sz w:val="18"/>
                <w:szCs w:val="18"/>
                <w:lang w:eastAsia="ja-JP"/>
              </w:rPr>
              <w:t>File Storage</w:t>
            </w:r>
          </w:p>
        </w:tc>
      </w:tr>
      <w:tr w:rsidR="00C16E09" w:rsidRPr="00C16E09" w14:paraId="6BF95F4E" w14:textId="77777777" w:rsidTr="00C16E09">
        <w:trPr>
          <w:trHeight w:val="12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7A96D7F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Type of storage</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07E77034"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Object storage to store all types of data formats.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54C8362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Block storage for virtual machines.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1FD2905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File system across multiple machines.</w:t>
            </w:r>
          </w:p>
        </w:tc>
      </w:tr>
      <w:tr w:rsidR="00C16E09" w:rsidRPr="00C16E09" w14:paraId="0D7A9885" w14:textId="77777777" w:rsidTr="00C16E09">
        <w:trPr>
          <w:trHeight w:val="18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58CA2886"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Max Storage Size</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5E8179D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Same as maximum storage account capacity</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282B184D"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val="da-DK" w:eastAsia="ja-JP"/>
              </w:rPr>
            </w:pPr>
            <w:r w:rsidRPr="00C16E09">
              <w:rPr>
                <w:rFonts w:ascii="Times New Roman" w:eastAsia="Times New Roman" w:hAnsi="Times New Roman" w:cs="Times New Roman"/>
                <w:sz w:val="18"/>
                <w:szCs w:val="18"/>
                <w:lang w:val="da-DK" w:eastAsia="ja-JP"/>
              </w:rPr>
              <w:t>65,536 GiB for ultra disk</w:t>
            </w:r>
          </w:p>
          <w:p w14:paraId="184FFF7E"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val="da-DK" w:eastAsia="ja-JP"/>
              </w:rPr>
            </w:pPr>
            <w:r w:rsidRPr="00C16E09">
              <w:rPr>
                <w:rFonts w:ascii="Times New Roman" w:eastAsia="Times New Roman" w:hAnsi="Times New Roman" w:cs="Times New Roman"/>
                <w:sz w:val="18"/>
                <w:szCs w:val="18"/>
                <w:lang w:val="da-DK" w:eastAsia="ja-JP"/>
              </w:rPr>
              <w:t>32,767 GiB for standard and premium drives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50093D1E"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Scale up to 100 </w:t>
            </w:r>
            <w:proofErr w:type="spellStart"/>
            <w:r w:rsidRPr="00C16E09">
              <w:rPr>
                <w:rFonts w:ascii="Times New Roman" w:eastAsia="Times New Roman" w:hAnsi="Times New Roman" w:cs="Times New Roman"/>
                <w:sz w:val="18"/>
                <w:szCs w:val="18"/>
                <w:lang w:eastAsia="ja-JP"/>
              </w:rPr>
              <w:t>TiB</w:t>
            </w:r>
            <w:proofErr w:type="spellEnd"/>
          </w:p>
        </w:tc>
      </w:tr>
      <w:tr w:rsidR="00C16E09" w:rsidRPr="00C16E09" w14:paraId="09237D9D" w14:textId="77777777" w:rsidTr="00C16E09">
        <w:trPr>
          <w:trHeight w:val="204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3339DA05"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Max File Size</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4D6DB20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190.7 </w:t>
            </w:r>
            <w:proofErr w:type="spellStart"/>
            <w:r w:rsidRPr="00C16E09">
              <w:rPr>
                <w:rFonts w:ascii="Times New Roman" w:eastAsia="Times New Roman" w:hAnsi="Times New Roman" w:cs="Times New Roman"/>
                <w:sz w:val="18"/>
                <w:szCs w:val="18"/>
                <w:lang w:eastAsia="ja-JP"/>
              </w:rPr>
              <w:t>TiB</w:t>
            </w:r>
            <w:proofErr w:type="spellEnd"/>
            <w:r w:rsidRPr="00C16E09">
              <w:rPr>
                <w:rFonts w:ascii="Times New Roman" w:eastAsia="Times New Roman" w:hAnsi="Times New Roman" w:cs="Times New Roman"/>
                <w:sz w:val="18"/>
                <w:szCs w:val="18"/>
                <w:lang w:eastAsia="ja-JP"/>
              </w:rPr>
              <w:t xml:space="preserve"> for block blob</w:t>
            </w:r>
          </w:p>
          <w:p w14:paraId="0453A9F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195 </w:t>
            </w:r>
            <w:proofErr w:type="spellStart"/>
            <w:r w:rsidRPr="00C16E09">
              <w:rPr>
                <w:rFonts w:ascii="Times New Roman" w:eastAsia="Times New Roman" w:hAnsi="Times New Roman" w:cs="Times New Roman"/>
                <w:sz w:val="18"/>
                <w:szCs w:val="18"/>
                <w:lang w:eastAsia="ja-JP"/>
              </w:rPr>
              <w:t>GiB</w:t>
            </w:r>
            <w:proofErr w:type="spellEnd"/>
            <w:r w:rsidRPr="00C16E09">
              <w:rPr>
                <w:rFonts w:ascii="Times New Roman" w:eastAsia="Times New Roman" w:hAnsi="Times New Roman" w:cs="Times New Roman"/>
                <w:sz w:val="18"/>
                <w:szCs w:val="18"/>
                <w:lang w:eastAsia="ja-JP"/>
              </w:rPr>
              <w:t xml:space="preserve"> for append blob</w:t>
            </w:r>
          </w:p>
          <w:p w14:paraId="18AB052D"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8 </w:t>
            </w:r>
            <w:proofErr w:type="spellStart"/>
            <w:r w:rsidRPr="00C16E09">
              <w:rPr>
                <w:rFonts w:ascii="Times New Roman" w:eastAsia="Times New Roman" w:hAnsi="Times New Roman" w:cs="Times New Roman"/>
                <w:sz w:val="18"/>
                <w:szCs w:val="18"/>
                <w:lang w:eastAsia="ja-JP"/>
              </w:rPr>
              <w:t>TiB</w:t>
            </w:r>
            <w:proofErr w:type="spellEnd"/>
            <w:r w:rsidRPr="00C16E09">
              <w:rPr>
                <w:rFonts w:ascii="Times New Roman" w:eastAsia="Times New Roman" w:hAnsi="Times New Roman" w:cs="Times New Roman"/>
                <w:sz w:val="18"/>
                <w:szCs w:val="18"/>
                <w:lang w:eastAsia="ja-JP"/>
              </w:rPr>
              <w:t xml:space="preserve"> for page blob</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73F2508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Equivalent to the maximum size of your volumes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320872A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4 </w:t>
            </w:r>
            <w:proofErr w:type="spellStart"/>
            <w:r w:rsidRPr="00C16E09">
              <w:rPr>
                <w:rFonts w:ascii="Times New Roman" w:eastAsia="Times New Roman" w:hAnsi="Times New Roman" w:cs="Times New Roman"/>
                <w:sz w:val="18"/>
                <w:szCs w:val="18"/>
                <w:lang w:eastAsia="ja-JP"/>
              </w:rPr>
              <w:t>TiB</w:t>
            </w:r>
            <w:proofErr w:type="spellEnd"/>
            <w:r w:rsidRPr="00C16E09">
              <w:rPr>
                <w:rFonts w:ascii="Times New Roman" w:eastAsia="Times New Roman" w:hAnsi="Times New Roman" w:cs="Times New Roman"/>
                <w:sz w:val="18"/>
                <w:szCs w:val="18"/>
                <w:lang w:eastAsia="ja-JP"/>
              </w:rPr>
              <w:t xml:space="preserve"> for a single file</w:t>
            </w:r>
          </w:p>
        </w:tc>
      </w:tr>
      <w:tr w:rsidR="00C16E09" w:rsidRPr="00C16E09" w14:paraId="4C2DAC10"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319696B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lastRenderedPageBreak/>
              <w:t>Performance (Throughput)</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7920206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500 requests per second for a single blob</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6086EA6D"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Up to 2000 </w:t>
            </w:r>
            <w:proofErr w:type="spellStart"/>
            <w:r w:rsidRPr="00C16E09">
              <w:rPr>
                <w:rFonts w:ascii="Times New Roman" w:eastAsia="Times New Roman" w:hAnsi="Times New Roman" w:cs="Times New Roman"/>
                <w:sz w:val="18"/>
                <w:szCs w:val="18"/>
                <w:lang w:eastAsia="ja-JP"/>
              </w:rPr>
              <w:t>MBps</w:t>
            </w:r>
            <w:proofErr w:type="spellEnd"/>
            <w:r w:rsidRPr="00C16E09">
              <w:rPr>
                <w:rFonts w:ascii="Times New Roman" w:eastAsia="Times New Roman" w:hAnsi="Times New Roman" w:cs="Times New Roman"/>
                <w:sz w:val="18"/>
                <w:szCs w:val="18"/>
                <w:lang w:eastAsia="ja-JP"/>
              </w:rPr>
              <w:t xml:space="preserve"> per disk.</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32DC32A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6,204 </w:t>
            </w:r>
            <w:proofErr w:type="spellStart"/>
            <w:r w:rsidRPr="00C16E09">
              <w:rPr>
                <w:rFonts w:ascii="Times New Roman" w:eastAsia="Times New Roman" w:hAnsi="Times New Roman" w:cs="Times New Roman"/>
                <w:sz w:val="18"/>
                <w:szCs w:val="18"/>
                <w:lang w:eastAsia="ja-JP"/>
              </w:rPr>
              <w:t>MiB</w:t>
            </w:r>
            <w:proofErr w:type="spellEnd"/>
            <w:r w:rsidRPr="00C16E09">
              <w:rPr>
                <w:rFonts w:ascii="Times New Roman" w:eastAsia="Times New Roman" w:hAnsi="Times New Roman" w:cs="Times New Roman"/>
                <w:sz w:val="18"/>
                <w:szCs w:val="18"/>
                <w:lang w:eastAsia="ja-JP"/>
              </w:rPr>
              <w:t>/s for egress</w:t>
            </w:r>
          </w:p>
          <w:p w14:paraId="448F654A"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4,136 </w:t>
            </w:r>
            <w:proofErr w:type="spellStart"/>
            <w:r w:rsidRPr="00C16E09">
              <w:rPr>
                <w:rFonts w:ascii="Times New Roman" w:eastAsia="Times New Roman" w:hAnsi="Times New Roman" w:cs="Times New Roman"/>
                <w:sz w:val="18"/>
                <w:szCs w:val="18"/>
                <w:lang w:eastAsia="ja-JP"/>
              </w:rPr>
              <w:t>MiB</w:t>
            </w:r>
            <w:proofErr w:type="spellEnd"/>
            <w:r w:rsidRPr="00C16E09">
              <w:rPr>
                <w:rFonts w:ascii="Times New Roman" w:eastAsia="Times New Roman" w:hAnsi="Times New Roman" w:cs="Times New Roman"/>
                <w:sz w:val="18"/>
                <w:szCs w:val="18"/>
                <w:lang w:eastAsia="ja-JP"/>
              </w:rPr>
              <w:t>/s for ingress</w:t>
            </w:r>
          </w:p>
        </w:tc>
      </w:tr>
      <w:tr w:rsidR="00C16E09" w:rsidRPr="00C16E09" w14:paraId="523C9A5D" w14:textId="77777777" w:rsidTr="00C16E09">
        <w:trPr>
          <w:trHeight w:val="12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0F2EB60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Data Accessing</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0E0A310B"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Objects can be accessed via HTTP/HTTPs.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38082832"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A single virtual machine in a single AZ.</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2BFADEA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Share your files either on-premises or in the cloud.</w:t>
            </w:r>
          </w:p>
        </w:tc>
      </w:tr>
      <w:tr w:rsidR="00C16E09" w:rsidRPr="00C16E09" w14:paraId="2EF00958" w14:textId="77777777" w:rsidTr="00C16E09">
        <w:trPr>
          <w:trHeight w:val="120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79FAB8A0"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Encryption Methods</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2289BFF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Encrypt your data using Azure SSE (256-bit AES)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19967206"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SSE by storage service and ADE for OS and data disks.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3BA11D5B"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Encrypt your data using Azure SSE (256-bit AES)</w:t>
            </w:r>
          </w:p>
        </w:tc>
      </w:tr>
      <w:tr w:rsidR="00C16E09" w:rsidRPr="00C16E09" w14:paraId="009A58A3"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49A35447"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Backup and Restoration</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19E5036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Versioning, snapshots and object replication</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01C1726C"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You can back up your managed disks at any point in time using snapshots.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754F5C71"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Uses file share snapshots</w:t>
            </w:r>
          </w:p>
        </w:tc>
      </w:tr>
      <w:tr w:rsidR="00C16E09" w:rsidRPr="00C16E09" w14:paraId="4A116D74"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3C4719E4"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Pricing</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0EB90DE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You are billed based on the stored data per month, operations performed, data transfer, and redundancy.</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6C57468F"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You pay for the disk size, snapshots, and number of transactions.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6B3ACE83"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 xml:space="preserve">You pay for the provisioned </w:t>
            </w:r>
            <w:proofErr w:type="spellStart"/>
            <w:r w:rsidRPr="00C16E09">
              <w:rPr>
                <w:rFonts w:ascii="Times New Roman" w:eastAsia="Times New Roman" w:hAnsi="Times New Roman" w:cs="Times New Roman"/>
                <w:sz w:val="18"/>
                <w:szCs w:val="18"/>
                <w:lang w:eastAsia="ja-JP"/>
              </w:rPr>
              <w:t>GiB</w:t>
            </w:r>
            <w:proofErr w:type="spellEnd"/>
            <w:r w:rsidRPr="00C16E09">
              <w:rPr>
                <w:rFonts w:ascii="Times New Roman" w:eastAsia="Times New Roman" w:hAnsi="Times New Roman" w:cs="Times New Roman"/>
                <w:sz w:val="18"/>
                <w:szCs w:val="18"/>
                <w:lang w:eastAsia="ja-JP"/>
              </w:rPr>
              <w:t xml:space="preserve"> per month and the number of servers connected to the cloud endpoint.</w:t>
            </w:r>
          </w:p>
        </w:tc>
      </w:tr>
      <w:tr w:rsidR="00C16E09" w:rsidRPr="00C16E09" w14:paraId="39FBB638" w14:textId="77777777" w:rsidTr="00C16E09">
        <w:trPr>
          <w:trHeight w:val="1560"/>
          <w:tblCellSpacing w:w="15" w:type="dxa"/>
          <w:jc w:val="center"/>
        </w:trPr>
        <w:tc>
          <w:tcPr>
            <w:tcW w:w="654" w:type="pct"/>
            <w:tcBorders>
              <w:top w:val="threeDEmboss" w:sz="12" w:space="0" w:color="auto"/>
              <w:left w:val="threeDEmboss" w:sz="12" w:space="0" w:color="auto"/>
              <w:bottom w:val="threeDEmboss" w:sz="12" w:space="0" w:color="auto"/>
              <w:right w:val="threeDEmboss" w:sz="12" w:space="0" w:color="auto"/>
            </w:tcBorders>
            <w:vAlign w:val="center"/>
            <w:hideMark/>
          </w:tcPr>
          <w:p w14:paraId="19A0CA5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b/>
                <w:bCs/>
                <w:sz w:val="18"/>
                <w:szCs w:val="18"/>
                <w:lang w:eastAsia="ja-JP"/>
              </w:rPr>
              <w:t>Use Cases</w:t>
            </w:r>
          </w:p>
        </w:tc>
        <w:tc>
          <w:tcPr>
            <w:tcW w:w="1162" w:type="pct"/>
            <w:tcBorders>
              <w:top w:val="threeDEmboss" w:sz="12" w:space="0" w:color="auto"/>
              <w:left w:val="threeDEmboss" w:sz="12" w:space="0" w:color="auto"/>
              <w:bottom w:val="threeDEmboss" w:sz="12" w:space="0" w:color="auto"/>
              <w:right w:val="threeDEmboss" w:sz="12" w:space="0" w:color="auto"/>
            </w:tcBorders>
            <w:vAlign w:val="center"/>
            <w:hideMark/>
          </w:tcPr>
          <w:p w14:paraId="487F4538"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Static website, media and log files, backups, analytics workloads</w:t>
            </w:r>
          </w:p>
        </w:tc>
        <w:tc>
          <w:tcPr>
            <w:tcW w:w="1258" w:type="pct"/>
            <w:tcBorders>
              <w:top w:val="threeDEmboss" w:sz="12" w:space="0" w:color="auto"/>
              <w:left w:val="threeDEmboss" w:sz="12" w:space="0" w:color="auto"/>
              <w:bottom w:val="threeDEmboss" w:sz="12" w:space="0" w:color="auto"/>
              <w:right w:val="threeDEmboss" w:sz="12" w:space="0" w:color="auto"/>
            </w:tcBorders>
            <w:vAlign w:val="center"/>
            <w:hideMark/>
          </w:tcPr>
          <w:p w14:paraId="558F5879"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Boot volumes and transaction-intensive workloads</w:t>
            </w:r>
          </w:p>
        </w:tc>
        <w:tc>
          <w:tcPr>
            <w:tcW w:w="1173" w:type="pct"/>
            <w:tcBorders>
              <w:top w:val="threeDEmboss" w:sz="12" w:space="0" w:color="auto"/>
              <w:left w:val="threeDEmboss" w:sz="12" w:space="0" w:color="auto"/>
              <w:bottom w:val="threeDEmboss" w:sz="12" w:space="0" w:color="auto"/>
              <w:right w:val="threeDEmboss" w:sz="12" w:space="0" w:color="auto"/>
            </w:tcBorders>
            <w:vAlign w:val="center"/>
            <w:hideMark/>
          </w:tcPr>
          <w:p w14:paraId="7741FFB5" w14:textId="77777777" w:rsidR="00C16E09" w:rsidRPr="00C16E09" w:rsidRDefault="00C16E09" w:rsidP="00C16E09">
            <w:pPr>
              <w:spacing w:before="100" w:beforeAutospacing="1" w:after="100" w:afterAutospacing="1" w:line="240" w:lineRule="auto"/>
              <w:jc w:val="center"/>
              <w:rPr>
                <w:rFonts w:ascii="Times New Roman" w:eastAsia="Times New Roman" w:hAnsi="Times New Roman" w:cs="Times New Roman"/>
                <w:sz w:val="24"/>
                <w:szCs w:val="24"/>
                <w:lang w:eastAsia="ja-JP"/>
              </w:rPr>
            </w:pPr>
            <w:r w:rsidRPr="00C16E09">
              <w:rPr>
                <w:rFonts w:ascii="Times New Roman" w:eastAsia="Times New Roman" w:hAnsi="Times New Roman" w:cs="Times New Roman"/>
                <w:sz w:val="18"/>
                <w:szCs w:val="18"/>
                <w:lang w:eastAsia="ja-JP"/>
              </w:rPr>
              <w:t>Central location of your files, monitoring logs and applications</w:t>
            </w:r>
          </w:p>
        </w:tc>
      </w:tr>
    </w:tbl>
    <w:p w14:paraId="7C4CB846" w14:textId="4A3E5B38" w:rsidR="00C16E09" w:rsidRDefault="00C16E09" w:rsidP="00C16E09">
      <w:pPr>
        <w:jc w:val="center"/>
        <w:rPr>
          <w:bCs/>
        </w:rPr>
      </w:pPr>
      <w:r>
        <w:rPr>
          <w:bCs/>
        </w:rPr>
        <w:t xml:space="preserve">Source: </w:t>
      </w:r>
      <w:hyperlink r:id="rId18" w:history="1">
        <w:r w:rsidRPr="006D1B7F">
          <w:rPr>
            <w:rStyle w:val="Hyperlink"/>
            <w:bCs/>
          </w:rPr>
          <w:t>https://tutorialsdojo.com/azure-blob-vs-disk-vs-file-storage/</w:t>
        </w:r>
      </w:hyperlink>
    </w:p>
    <w:p w14:paraId="6D164276" w14:textId="77777777" w:rsidR="00C16E09" w:rsidRPr="00C16E09" w:rsidRDefault="00C16E09" w:rsidP="00C16E09">
      <w:pPr>
        <w:rPr>
          <w:bCs/>
        </w:rPr>
      </w:pPr>
    </w:p>
    <w:p w14:paraId="08BEC04D" w14:textId="77777777" w:rsidR="00191363" w:rsidRDefault="002C1AC9" w:rsidP="007079C9">
      <w:pPr>
        <w:pStyle w:val="Heading2"/>
        <w:rPr>
          <w:rStyle w:val="Heading2Char"/>
        </w:rPr>
      </w:pPr>
      <w:bookmarkStart w:id="21" w:name="_Toc107389637"/>
      <w:r w:rsidRPr="00191363">
        <w:rPr>
          <w:rStyle w:val="Heading2Char"/>
        </w:rPr>
        <w:t>Disk storage</w:t>
      </w:r>
      <w:bookmarkEnd w:id="21"/>
    </w:p>
    <w:p w14:paraId="66EE264D" w14:textId="23BEC752" w:rsidR="002C1AC9" w:rsidDel="0002504E" w:rsidRDefault="0002504E" w:rsidP="002C1AC9">
      <w:pPr>
        <w:rPr>
          <w:del w:id="22" w:author="Thomas Bækgaard Andersen" w:date="2022-08-01T08:41:00Z"/>
          <w:bCs/>
        </w:rPr>
      </w:pPr>
      <w:r>
        <w:t>Disk Storage provides disks for Azure virtual machines. Applications and other services can access and use these disks as needed, similar to how they would in on-premises scenarios. Disk Storage allows data to be persistently stored and accessed from an attached virtual hard disk.</w:t>
      </w:r>
      <w:ins w:id="23" w:author="Thomas Bækgaard Andersen" w:date="2022-08-01T08:42:00Z">
        <w:r w:rsidR="00536CA9">
          <w:rPr>
            <w:bCs/>
          </w:rPr>
          <w:t xml:space="preserve"> </w:t>
        </w:r>
      </w:ins>
    </w:p>
    <w:p w14:paraId="42BD6929" w14:textId="77777777" w:rsidR="007079C9" w:rsidRDefault="00E72E67" w:rsidP="007079C9">
      <w:pPr>
        <w:pStyle w:val="Heading2"/>
      </w:pPr>
      <w:bookmarkStart w:id="24" w:name="_Toc107389638"/>
      <w:r>
        <w:t>Blob storage</w:t>
      </w:r>
      <w:bookmarkEnd w:id="24"/>
      <w:r>
        <w:t xml:space="preserve"> </w:t>
      </w:r>
    </w:p>
    <w:p w14:paraId="696FC0C1" w14:textId="12A26DCE" w:rsidR="00E72E67" w:rsidRDefault="007079C9" w:rsidP="002C1AC9">
      <w:pPr>
        <w:rPr>
          <w:bCs/>
        </w:rPr>
      </w:pPr>
      <w:r>
        <w:rPr>
          <w:bCs/>
        </w:rPr>
        <w:t xml:space="preserve">Blob storage </w:t>
      </w:r>
      <w:r w:rsidR="00E72E67">
        <w:rPr>
          <w:bCs/>
        </w:rPr>
        <w:t>can store massive amounts of unstructured data, in the form of example text or binary. It ca</w:t>
      </w:r>
      <w:r>
        <w:rPr>
          <w:bCs/>
        </w:rPr>
        <w:t xml:space="preserve">n manage simultaneous uploads, </w:t>
      </w:r>
      <w:r w:rsidR="00E72E67">
        <w:rPr>
          <w:bCs/>
        </w:rPr>
        <w:t>video data, log files that won’t stop growing, etc.</w:t>
      </w:r>
    </w:p>
    <w:p w14:paraId="21ACBC79" w14:textId="77777777" w:rsidR="00E72E67" w:rsidRPr="00E72E67" w:rsidRDefault="00E72E67" w:rsidP="00756280">
      <w:pPr>
        <w:rPr>
          <w:lang w:eastAsia="ja-JP"/>
        </w:rPr>
      </w:pPr>
      <w:r w:rsidRPr="00E72E67">
        <w:rPr>
          <w:lang w:eastAsia="ja-JP"/>
        </w:rPr>
        <w:t>Blob Storage is ideal for:</w:t>
      </w:r>
    </w:p>
    <w:p w14:paraId="7AC72D58" w14:textId="77777777" w:rsidR="00E72E67" w:rsidRPr="00E72E67" w:rsidRDefault="00E72E67" w:rsidP="00756280">
      <w:pPr>
        <w:pStyle w:val="ListBullet"/>
        <w:rPr>
          <w:lang w:eastAsia="ja-JP"/>
        </w:rPr>
      </w:pPr>
      <w:r w:rsidRPr="00E72E67">
        <w:rPr>
          <w:lang w:eastAsia="ja-JP"/>
        </w:rPr>
        <w:t>Serving images or documents directly to a browser.</w:t>
      </w:r>
    </w:p>
    <w:p w14:paraId="46237C6F" w14:textId="77777777" w:rsidR="00E72E67" w:rsidRPr="00E72E67" w:rsidRDefault="00E72E67" w:rsidP="00756280">
      <w:pPr>
        <w:pStyle w:val="ListBullet"/>
        <w:rPr>
          <w:lang w:eastAsia="ja-JP"/>
        </w:rPr>
      </w:pPr>
      <w:r w:rsidRPr="00E72E67">
        <w:rPr>
          <w:lang w:eastAsia="ja-JP"/>
        </w:rPr>
        <w:lastRenderedPageBreak/>
        <w:t>Storing files for distributed access.</w:t>
      </w:r>
    </w:p>
    <w:p w14:paraId="5A6984B7" w14:textId="77777777" w:rsidR="00E72E67" w:rsidRPr="00E72E67" w:rsidRDefault="00E72E67" w:rsidP="00756280">
      <w:pPr>
        <w:pStyle w:val="ListBullet"/>
        <w:rPr>
          <w:lang w:eastAsia="ja-JP"/>
        </w:rPr>
      </w:pPr>
      <w:r w:rsidRPr="00E72E67">
        <w:rPr>
          <w:lang w:eastAsia="ja-JP"/>
        </w:rPr>
        <w:t>Streaming video and audio.</w:t>
      </w:r>
    </w:p>
    <w:p w14:paraId="1D154AE2" w14:textId="77777777" w:rsidR="00E72E67" w:rsidRPr="00E72E67" w:rsidRDefault="00E72E67" w:rsidP="00756280">
      <w:pPr>
        <w:pStyle w:val="ListBullet"/>
        <w:rPr>
          <w:lang w:eastAsia="ja-JP"/>
        </w:rPr>
      </w:pPr>
      <w:r w:rsidRPr="00E72E67">
        <w:rPr>
          <w:lang w:eastAsia="ja-JP"/>
        </w:rPr>
        <w:t>Storing data for backup and restore, disaster recovery, and archiving.</w:t>
      </w:r>
    </w:p>
    <w:p w14:paraId="54E670E1" w14:textId="77777777" w:rsidR="00E72E67" w:rsidRPr="00E72E67" w:rsidRDefault="00E72E67" w:rsidP="00756280">
      <w:pPr>
        <w:pStyle w:val="ListBullet"/>
        <w:rPr>
          <w:lang w:eastAsia="ja-JP"/>
        </w:rPr>
      </w:pPr>
      <w:r w:rsidRPr="00E72E67">
        <w:rPr>
          <w:lang w:eastAsia="ja-JP"/>
        </w:rPr>
        <w:t>Storing data for analysis by an on-premises or Azure-hosted service.</w:t>
      </w:r>
    </w:p>
    <w:p w14:paraId="7C5B37BF" w14:textId="73EFDCB2" w:rsidR="007079C9" w:rsidRPr="00E72E67" w:rsidRDefault="00E72E67" w:rsidP="00756280">
      <w:pPr>
        <w:pStyle w:val="ListBullet"/>
        <w:rPr>
          <w:lang w:eastAsia="ja-JP"/>
        </w:rPr>
      </w:pPr>
      <w:r w:rsidRPr="00E72E67">
        <w:rPr>
          <w:lang w:eastAsia="ja-JP"/>
        </w:rPr>
        <w:t>Storing up to 8 TB of data for virtual machines.</w:t>
      </w:r>
    </w:p>
    <w:p w14:paraId="7E8CE032" w14:textId="7A1ECFA4" w:rsidR="00E72E67" w:rsidRDefault="00E72E67" w:rsidP="00E72E67">
      <w:pPr>
        <w:jc w:val="center"/>
        <w:rPr>
          <w:bCs/>
        </w:rPr>
      </w:pPr>
      <w:r>
        <w:rPr>
          <w:noProof/>
          <w:lang w:eastAsia="ja-JP"/>
        </w:rPr>
        <w:drawing>
          <wp:inline distT="0" distB="0" distL="0" distR="0" wp14:anchorId="71E203C7" wp14:editId="2B79C8F3">
            <wp:extent cx="3371850" cy="1828800"/>
            <wp:effectExtent l="0" t="0" r="0" b="0"/>
            <wp:docPr id="2" name="Picture 2" descr="Diagram of hierarchy of a storag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hierarchy of a storage accou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1828800"/>
                    </a:xfrm>
                    <a:prstGeom prst="rect">
                      <a:avLst/>
                    </a:prstGeom>
                    <a:noFill/>
                    <a:ln>
                      <a:noFill/>
                    </a:ln>
                  </pic:spPr>
                </pic:pic>
              </a:graphicData>
            </a:graphic>
          </wp:inline>
        </w:drawing>
      </w:r>
    </w:p>
    <w:p w14:paraId="0B10BDB8" w14:textId="2F7086B2" w:rsidR="00E72E67" w:rsidRDefault="00E72E67" w:rsidP="00E72E67">
      <w:pPr>
        <w:jc w:val="center"/>
        <w:rPr>
          <w:bCs/>
        </w:rPr>
      </w:pPr>
      <w:r>
        <w:rPr>
          <w:bCs/>
        </w:rPr>
        <w:t xml:space="preserve">Source: </w:t>
      </w:r>
      <w:hyperlink r:id="rId20" w:history="1">
        <w:r w:rsidRPr="00DE6D51">
          <w:rPr>
            <w:rStyle w:val="Hyperlink"/>
            <w:bCs/>
          </w:rPr>
          <w:t>https://docs.microsoft.com/en-us/learn/modules/azure-storage-fundamentals/azure-blob-container-storage</w:t>
        </w:r>
      </w:hyperlink>
      <w:r>
        <w:rPr>
          <w:bCs/>
        </w:rPr>
        <w:t xml:space="preserve"> </w:t>
      </w:r>
    </w:p>
    <w:p w14:paraId="1FC0F4F1" w14:textId="77777777" w:rsidR="00BA1982" w:rsidRDefault="00BA1982" w:rsidP="00E72E67">
      <w:pPr>
        <w:jc w:val="center"/>
        <w:rPr>
          <w:bCs/>
        </w:rPr>
      </w:pPr>
    </w:p>
    <w:p w14:paraId="67B8221C" w14:textId="53F28C34" w:rsidR="00E72E67" w:rsidRDefault="00E72E67" w:rsidP="00CA0DD5">
      <w:pPr>
        <w:pStyle w:val="Heading2"/>
        <w:rPr>
          <w:bCs/>
        </w:rPr>
      </w:pPr>
      <w:bookmarkStart w:id="25" w:name="_Toc107389639"/>
      <w:r w:rsidRPr="007079C9">
        <w:rPr>
          <w:rStyle w:val="Heading2Char"/>
        </w:rPr>
        <w:t>File storage</w:t>
      </w:r>
      <w:bookmarkEnd w:id="25"/>
    </w:p>
    <w:p w14:paraId="213A2528" w14:textId="4D1757DB" w:rsidR="00F451B1" w:rsidRDefault="00F451B1" w:rsidP="002C1AC9">
      <w:r>
        <w:t>Azure Files offers fully managed file shares in the cloud that are accessible via the industry standard Server Message Block (SMB) and Network File System (NFS) protocols.</w:t>
      </w:r>
    </w:p>
    <w:p w14:paraId="4474DB23" w14:textId="1FF89A8B" w:rsidR="00F451B1" w:rsidRDefault="00F451B1" w:rsidP="002C1AC9">
      <w:r>
        <w:t>Typical usage scenarios would be to share files anywhere in the world, diagnostic data, or application data sharing. An example could be the sharing of a configuration file between developers.</w:t>
      </w:r>
    </w:p>
    <w:p w14:paraId="131E82BC" w14:textId="77777777" w:rsidR="00C16E09" w:rsidRPr="00C16E09" w:rsidRDefault="00C16E09" w:rsidP="00C16E09">
      <w:pPr>
        <w:rPr>
          <w:lang w:eastAsia="ja-JP"/>
        </w:rPr>
      </w:pPr>
      <w:r w:rsidRPr="00C16E09">
        <w:rPr>
          <w:lang w:eastAsia="ja-JP"/>
        </w:rPr>
        <w:t>Use Azure Files for the following situations:</w:t>
      </w:r>
    </w:p>
    <w:p w14:paraId="148A1701" w14:textId="77777777" w:rsidR="00C16E09" w:rsidRPr="00C16E09" w:rsidRDefault="00C16E09" w:rsidP="00C16E09">
      <w:pPr>
        <w:pStyle w:val="ListBullet"/>
        <w:rPr>
          <w:lang w:eastAsia="ja-JP"/>
        </w:rPr>
      </w:pPr>
      <w:r w:rsidRPr="00C16E09">
        <w:rPr>
          <w:lang w:eastAsia="ja-JP"/>
        </w:rPr>
        <w:t xml:space="preserve">Many on-premises applications use file shares. Azure Files makes it </w:t>
      </w:r>
      <w:r w:rsidRPr="000517B3">
        <w:rPr>
          <w:b/>
          <w:lang w:eastAsia="ja-JP"/>
        </w:rPr>
        <w:t xml:space="preserve">easier to </w:t>
      </w:r>
      <w:proofErr w:type="gramStart"/>
      <w:r w:rsidRPr="000517B3">
        <w:rPr>
          <w:b/>
          <w:lang w:eastAsia="ja-JP"/>
        </w:rPr>
        <w:t>migrate</w:t>
      </w:r>
      <w:proofErr w:type="gramEnd"/>
      <w:r w:rsidRPr="00C16E09">
        <w:rPr>
          <w:lang w:eastAsia="ja-JP"/>
        </w:rPr>
        <w:t xml:space="preserve"> those applications that share data to Azure. If you mount the Azure file share to the same drive letter that the on-premises application uses, the part of your application that accesses the file share should work with minimal changes, if any.</w:t>
      </w:r>
    </w:p>
    <w:p w14:paraId="10A13764" w14:textId="77777777" w:rsidR="00C16E09" w:rsidRPr="00C16E09" w:rsidRDefault="00C16E09" w:rsidP="00C16E09">
      <w:pPr>
        <w:pStyle w:val="ListBullet"/>
        <w:rPr>
          <w:lang w:eastAsia="ja-JP"/>
        </w:rPr>
      </w:pPr>
      <w:r w:rsidRPr="000517B3">
        <w:rPr>
          <w:b/>
          <w:lang w:eastAsia="ja-JP"/>
        </w:rPr>
        <w:t>Store configuration files</w:t>
      </w:r>
      <w:r w:rsidRPr="00C16E09">
        <w:rPr>
          <w:lang w:eastAsia="ja-JP"/>
        </w:rPr>
        <w:t xml:space="preserve"> on a file share and access them from multiple VMs. Tools and utilities used by multiple developers in a group can be stored on a file share, ensuring that everybody can find them, and that they use the same version.</w:t>
      </w:r>
    </w:p>
    <w:p w14:paraId="13D6A962" w14:textId="77777777" w:rsidR="00C16E09" w:rsidRPr="00C16E09" w:rsidRDefault="00C16E09" w:rsidP="00C16E09">
      <w:pPr>
        <w:pStyle w:val="ListBullet"/>
        <w:rPr>
          <w:lang w:eastAsia="ja-JP"/>
        </w:rPr>
      </w:pPr>
      <w:r w:rsidRPr="000517B3">
        <w:rPr>
          <w:b/>
          <w:lang w:eastAsia="ja-JP"/>
        </w:rPr>
        <w:t>Write data to a file share</w:t>
      </w:r>
      <w:r w:rsidRPr="00C16E09">
        <w:rPr>
          <w:lang w:eastAsia="ja-JP"/>
        </w:rPr>
        <w:t>, and process or analyze the data later. For example, you might want to do this with diagnostic logs, metrics, and crash dumps.</w:t>
      </w:r>
    </w:p>
    <w:p w14:paraId="1FBCAC28" w14:textId="77777777" w:rsidR="00C16E09" w:rsidRDefault="00C16E09" w:rsidP="002C1AC9"/>
    <w:p w14:paraId="102D76DF" w14:textId="1FCDC978" w:rsidR="00F451B1" w:rsidRPr="00F451B1" w:rsidRDefault="00F451B1" w:rsidP="004B17A5">
      <w:pPr>
        <w:rPr>
          <w:lang w:eastAsia="ja-JP"/>
        </w:rPr>
      </w:pPr>
      <w:r>
        <w:rPr>
          <w:lang w:eastAsia="ja-JP"/>
        </w:rPr>
        <w:t>Y</w:t>
      </w:r>
      <w:r w:rsidRPr="00F451B1">
        <w:rPr>
          <w:lang w:eastAsia="ja-JP"/>
        </w:rPr>
        <w:t>ou can access the files from anywhere in the world, by using a URL that points to the file. You can also use Shared Access Signature (SAS) tokens to allow access to a private asset for a specific amount of time.</w:t>
      </w:r>
    </w:p>
    <w:p w14:paraId="1F4D7EEB" w14:textId="587B6A1F" w:rsidR="00F451B1" w:rsidRDefault="00F451B1" w:rsidP="00F451B1">
      <w:pPr>
        <w:rPr>
          <w:bCs/>
        </w:rPr>
      </w:pPr>
      <w:r>
        <w:rPr>
          <w:noProof/>
          <w:lang w:eastAsia="ja-JP"/>
        </w:rPr>
        <w:drawing>
          <wp:inline distT="0" distB="0" distL="0" distR="0" wp14:anchorId="74D43BF0" wp14:editId="3D7C52B6">
            <wp:extent cx="5731510" cy="735499"/>
            <wp:effectExtent l="0" t="0" r="2540" b="7620"/>
            <wp:docPr id="3" name="Picture 3" descr="Screenshot of components of a service SAS U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components of a service SAS UR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735499"/>
                    </a:xfrm>
                    <a:prstGeom prst="rect">
                      <a:avLst/>
                    </a:prstGeom>
                    <a:noFill/>
                    <a:ln>
                      <a:noFill/>
                    </a:ln>
                  </pic:spPr>
                </pic:pic>
              </a:graphicData>
            </a:graphic>
          </wp:inline>
        </w:drawing>
      </w:r>
    </w:p>
    <w:p w14:paraId="657DEFB9" w14:textId="77777777" w:rsidR="00F451B1" w:rsidRDefault="00F451B1" w:rsidP="00F451B1">
      <w:pPr>
        <w:rPr>
          <w:bCs/>
        </w:rPr>
      </w:pPr>
    </w:p>
    <w:p w14:paraId="2B6283B8" w14:textId="54C2AA34" w:rsidR="00F451B1" w:rsidRDefault="00F451B1" w:rsidP="00F451B1">
      <w:pPr>
        <w:pStyle w:val="Heading2"/>
      </w:pPr>
      <w:bookmarkStart w:id="26" w:name="_Toc107389640"/>
      <w:r>
        <w:t>Access tiers</w:t>
      </w:r>
      <w:bookmarkEnd w:id="26"/>
      <w:r>
        <w:t xml:space="preserve"> </w:t>
      </w:r>
    </w:p>
    <w:p w14:paraId="68314F6D" w14:textId="46C0E9C8" w:rsidR="00F451B1" w:rsidRPr="00F451B1" w:rsidRDefault="00F451B1" w:rsidP="00F451B1">
      <w:r>
        <w:t>Access tiers exist to reduce the cost, where possible, for storage.</w:t>
      </w:r>
    </w:p>
    <w:p w14:paraId="75E337F6" w14:textId="77777777" w:rsidR="00F451B1" w:rsidRPr="00F451B1" w:rsidRDefault="00F451B1" w:rsidP="00355866">
      <w:pPr>
        <w:numPr>
          <w:ilvl w:val="0"/>
          <w:numId w:val="9"/>
        </w:numPr>
        <w:spacing w:before="100" w:beforeAutospacing="1" w:after="100" w:afterAutospacing="1" w:line="240" w:lineRule="auto"/>
        <w:rPr>
          <w:rFonts w:ascii="Times New Roman" w:eastAsia="Times New Roman" w:hAnsi="Times New Roman" w:cs="Times New Roman"/>
          <w:sz w:val="24"/>
          <w:szCs w:val="24"/>
          <w:lang w:eastAsia="ja-JP"/>
        </w:rPr>
      </w:pPr>
      <w:r w:rsidRPr="00F451B1">
        <w:rPr>
          <w:rFonts w:ascii="Times New Roman" w:eastAsia="Times New Roman" w:hAnsi="Times New Roman" w:cs="Times New Roman"/>
          <w:b/>
          <w:bCs/>
          <w:sz w:val="24"/>
          <w:szCs w:val="24"/>
          <w:lang w:eastAsia="ja-JP"/>
        </w:rPr>
        <w:t>Hot access tier</w:t>
      </w:r>
      <w:r w:rsidRPr="00F451B1">
        <w:rPr>
          <w:rFonts w:ascii="Times New Roman" w:eastAsia="Times New Roman" w:hAnsi="Times New Roman" w:cs="Times New Roman"/>
          <w:sz w:val="24"/>
          <w:szCs w:val="24"/>
          <w:lang w:eastAsia="ja-JP"/>
        </w:rPr>
        <w:t>: Optimized for storing data that is accessed frequently (for example, images for your website).</w:t>
      </w:r>
    </w:p>
    <w:p w14:paraId="28E6BE7F" w14:textId="77777777" w:rsidR="00F451B1" w:rsidRPr="00F451B1" w:rsidRDefault="00F451B1" w:rsidP="00355866">
      <w:pPr>
        <w:numPr>
          <w:ilvl w:val="0"/>
          <w:numId w:val="9"/>
        </w:numPr>
        <w:spacing w:before="100" w:beforeAutospacing="1" w:after="100" w:afterAutospacing="1" w:line="240" w:lineRule="auto"/>
        <w:rPr>
          <w:rFonts w:ascii="Times New Roman" w:eastAsia="Times New Roman" w:hAnsi="Times New Roman" w:cs="Times New Roman"/>
          <w:sz w:val="24"/>
          <w:szCs w:val="24"/>
          <w:lang w:eastAsia="ja-JP"/>
        </w:rPr>
      </w:pPr>
      <w:r w:rsidRPr="00F451B1">
        <w:rPr>
          <w:rFonts w:ascii="Times New Roman" w:eastAsia="Times New Roman" w:hAnsi="Times New Roman" w:cs="Times New Roman"/>
          <w:b/>
          <w:bCs/>
          <w:sz w:val="24"/>
          <w:szCs w:val="24"/>
          <w:lang w:eastAsia="ja-JP"/>
        </w:rPr>
        <w:t>Cool access tier</w:t>
      </w:r>
      <w:r w:rsidRPr="00F451B1">
        <w:rPr>
          <w:rFonts w:ascii="Times New Roman" w:eastAsia="Times New Roman" w:hAnsi="Times New Roman" w:cs="Times New Roman"/>
          <w:sz w:val="24"/>
          <w:szCs w:val="24"/>
          <w:lang w:eastAsia="ja-JP"/>
        </w:rPr>
        <w:t>: Optimized for data that is infrequently accessed and stored for at least 30 days (for example, invoices for your customers).</w:t>
      </w:r>
    </w:p>
    <w:p w14:paraId="3726D7CB" w14:textId="77777777" w:rsidR="00F451B1" w:rsidRPr="00F451B1" w:rsidRDefault="00F451B1" w:rsidP="00355866">
      <w:pPr>
        <w:numPr>
          <w:ilvl w:val="0"/>
          <w:numId w:val="9"/>
        </w:numPr>
        <w:spacing w:before="100" w:beforeAutospacing="1" w:after="100" w:afterAutospacing="1" w:line="240" w:lineRule="auto"/>
        <w:rPr>
          <w:rFonts w:ascii="Times New Roman" w:eastAsia="Times New Roman" w:hAnsi="Times New Roman" w:cs="Times New Roman"/>
          <w:sz w:val="24"/>
          <w:szCs w:val="24"/>
          <w:lang w:eastAsia="ja-JP"/>
        </w:rPr>
      </w:pPr>
      <w:r w:rsidRPr="00F451B1">
        <w:rPr>
          <w:rFonts w:ascii="Times New Roman" w:eastAsia="Times New Roman" w:hAnsi="Times New Roman" w:cs="Times New Roman"/>
          <w:b/>
          <w:bCs/>
          <w:sz w:val="24"/>
          <w:szCs w:val="24"/>
          <w:lang w:eastAsia="ja-JP"/>
        </w:rPr>
        <w:t>Archive access tier</w:t>
      </w:r>
      <w:r w:rsidRPr="00F451B1">
        <w:rPr>
          <w:rFonts w:ascii="Times New Roman" w:eastAsia="Times New Roman" w:hAnsi="Times New Roman" w:cs="Times New Roman"/>
          <w:sz w:val="24"/>
          <w:szCs w:val="24"/>
          <w:lang w:eastAsia="ja-JP"/>
        </w:rPr>
        <w:t>: Appropriate for data that is rarely accessed and stored for at least 180 days, with flexible latency requirements (for example, long-term backups).</w:t>
      </w:r>
    </w:p>
    <w:p w14:paraId="29EDA430" w14:textId="47D0D5F3" w:rsidR="00F451B1" w:rsidRDefault="00FD79E8" w:rsidP="005F0E7D">
      <w:pPr>
        <w:pStyle w:val="Heading1"/>
      </w:pPr>
      <w:hyperlink r:id="rId22" w:history="1">
        <w:bookmarkStart w:id="27" w:name="_Toc107389641"/>
        <w:r w:rsidR="005F0E7D" w:rsidRPr="00846545">
          <w:rPr>
            <w:rStyle w:val="Hyperlink"/>
          </w:rPr>
          <w:t>Databases on Azure</w:t>
        </w:r>
        <w:bookmarkEnd w:id="27"/>
      </w:hyperlink>
    </w:p>
    <w:p w14:paraId="279592C1" w14:textId="2F4E83BC" w:rsidR="005F0E7D" w:rsidRDefault="00536CA9" w:rsidP="005F0E7D">
      <w:r>
        <w:t>A</w:t>
      </w:r>
      <w:r w:rsidR="004553F9">
        <w:t xml:space="preserve"> variety of database options</w:t>
      </w:r>
      <w:r>
        <w:t xml:space="preserve"> exist</w:t>
      </w:r>
      <w:r w:rsidR="004553F9">
        <w:t xml:space="preserve"> in Azure. This section will give an overview of each.</w:t>
      </w:r>
    </w:p>
    <w:p w14:paraId="62EFB695" w14:textId="125FA169" w:rsidR="0077683F" w:rsidRDefault="0077683F" w:rsidP="005F0E7D">
      <w:r>
        <w:t>All the databases have 99.99% uptime</w:t>
      </w:r>
      <w:r>
        <w:rPr>
          <w:rStyle w:val="FootnoteReference"/>
        </w:rPr>
        <w:footnoteReference w:id="2"/>
      </w:r>
      <w:r>
        <w:t xml:space="preserve"> apart from Cosmos DB, where they didn’t make such a claim.</w:t>
      </w:r>
    </w:p>
    <w:p w14:paraId="79C006D8" w14:textId="1839668C" w:rsidR="0077683F" w:rsidRDefault="0077683F" w:rsidP="005F0E7D">
      <w:r>
        <w:t>All the databases are kept updated with latest security, have backups and can be scaled.</w:t>
      </w:r>
    </w:p>
    <w:p w14:paraId="731852FE" w14:textId="0FDE3C38" w:rsidR="0077683F" w:rsidRDefault="0077683F" w:rsidP="005F0E7D">
      <w:r>
        <w:t xml:space="preserve">The databases (at least </w:t>
      </w:r>
      <w:proofErr w:type="spellStart"/>
      <w:r>
        <w:t>MySql</w:t>
      </w:r>
      <w:proofErr w:type="spellEnd"/>
      <w:r>
        <w:t xml:space="preserve"> &amp; </w:t>
      </w:r>
      <w:proofErr w:type="spellStart"/>
      <w:r>
        <w:t>PostgresSql</w:t>
      </w:r>
      <w:proofErr w:type="spellEnd"/>
      <w:r>
        <w:t>) have adjustable automatic backups and point-in-time-restore for up to 35 days.</w:t>
      </w:r>
    </w:p>
    <w:p w14:paraId="69EBC0A0" w14:textId="6A4A6806" w:rsidR="004553F9" w:rsidRDefault="004553F9" w:rsidP="004553F9">
      <w:pPr>
        <w:pStyle w:val="Heading2"/>
      </w:pPr>
      <w:bookmarkStart w:id="28" w:name="_Toc107389642"/>
      <w:r>
        <w:t>Azure Cosmos DB</w:t>
      </w:r>
      <w:bookmarkEnd w:id="28"/>
    </w:p>
    <w:p w14:paraId="4CF8E272" w14:textId="0E0146DD" w:rsidR="004553F9" w:rsidRDefault="004553F9" w:rsidP="004553F9">
      <w:r>
        <w:t xml:space="preserve">This is a multi-model database, which can use: SQL, </w:t>
      </w:r>
      <w:proofErr w:type="spellStart"/>
      <w:r>
        <w:t>MongoDB</w:t>
      </w:r>
      <w:proofErr w:type="spellEnd"/>
      <w:r>
        <w:t>, Cassandra, Tables, and Gremlin.</w:t>
      </w:r>
    </w:p>
    <w:p w14:paraId="62084275" w14:textId="00C4DDA9" w:rsidR="004553F9" w:rsidRDefault="004553F9" w:rsidP="004553F9">
      <w:r>
        <w:t>This means you can, for example, have a relational database</w:t>
      </w:r>
      <w:r w:rsidR="00396942">
        <w:t xml:space="preserve"> (schema needed)</w:t>
      </w:r>
      <w:r>
        <w:t xml:space="preserve"> and a document based database (</w:t>
      </w:r>
      <w:r w:rsidR="00396942">
        <w:t>no schema needed</w:t>
      </w:r>
      <w:r>
        <w:t>).</w:t>
      </w:r>
    </w:p>
    <w:p w14:paraId="0848F9B1" w14:textId="49478EC4" w:rsidR="004553F9" w:rsidRDefault="004553F9" w:rsidP="004553F9">
      <w:r>
        <w:t>It is flexible and fast (9ms max delay in data access</w:t>
      </w:r>
      <w:r>
        <w:rPr>
          <w:rStyle w:val="FootnoteReference"/>
        </w:rPr>
        <w:footnoteReference w:id="3"/>
      </w:r>
      <w:r>
        <w:t>)</w:t>
      </w:r>
    </w:p>
    <w:p w14:paraId="372E1731" w14:textId="77777777" w:rsidR="004553F9" w:rsidRDefault="004553F9" w:rsidP="004553F9"/>
    <w:p w14:paraId="3B96D00D" w14:textId="6F42FA55" w:rsidR="004553F9" w:rsidRDefault="004553F9" w:rsidP="004553F9">
      <w:pPr>
        <w:pStyle w:val="Heading2"/>
      </w:pPr>
      <w:bookmarkStart w:id="29" w:name="_Toc107389643"/>
      <w:r>
        <w:t>Azure SQL Database</w:t>
      </w:r>
      <w:bookmarkEnd w:id="29"/>
    </w:p>
    <w:p w14:paraId="23B84530" w14:textId="68198853" w:rsidR="004553F9" w:rsidRDefault="00A01601" w:rsidP="004553F9">
      <w:r>
        <w:t>Azure SQL DB runs a</w:t>
      </w:r>
      <w:r w:rsidR="004553F9">
        <w:t xml:space="preserve"> relational Microsoft SQL Server</w:t>
      </w:r>
      <w:r>
        <w:t xml:space="preserve"> database.  Azure SQL Database is a platform as a service (</w:t>
      </w:r>
      <w:proofErr w:type="spellStart"/>
      <w:r>
        <w:t>PaaS</w:t>
      </w:r>
      <w:proofErr w:type="spellEnd"/>
      <w:r>
        <w:t>) database engine. It handles most of the database management functions, such as upgrading, patching, backups, and monitoring, without user involvement.</w:t>
      </w:r>
    </w:p>
    <w:p w14:paraId="368FBF54" w14:textId="3F2E6CFF" w:rsidR="00A01601" w:rsidRDefault="0077683F" w:rsidP="004553F9">
      <w:r>
        <w:t xml:space="preserve">You can </w:t>
      </w:r>
      <w:proofErr w:type="gramStart"/>
      <w:r>
        <w:t>migrate</w:t>
      </w:r>
      <w:proofErr w:type="gramEnd"/>
      <w:r w:rsidR="00A01601">
        <w:t xml:space="preserve"> your existing SQL Server databases with minimal downtime by using the Azure Database Migration Service.</w:t>
      </w:r>
    </w:p>
    <w:p w14:paraId="5BB8EA43" w14:textId="77777777" w:rsidR="0077683F" w:rsidRDefault="0077683F" w:rsidP="004553F9"/>
    <w:p w14:paraId="7FD278F4" w14:textId="77777777" w:rsidR="0077683F" w:rsidRDefault="0077683F" w:rsidP="0077683F">
      <w:pPr>
        <w:pStyle w:val="Heading3"/>
      </w:pPr>
      <w:bookmarkStart w:id="30" w:name="_Toc107389644"/>
      <w:r>
        <w:t>Azure SQL Managed Instance</w:t>
      </w:r>
      <w:bookmarkEnd w:id="30"/>
    </w:p>
    <w:p w14:paraId="48772193" w14:textId="5F7575E0" w:rsidR="0077683F" w:rsidRDefault="0077683F" w:rsidP="0077683F">
      <w:r>
        <w:t xml:space="preserve">Similar to the Azure SQL DB, but have some differences. They are compared at the following link: </w:t>
      </w:r>
      <w:hyperlink r:id="rId23" w:history="1">
        <w:r w:rsidRPr="00DE6D51">
          <w:rPr>
            <w:rStyle w:val="Hyperlink"/>
          </w:rPr>
          <w:t>https://docs.microsoft.com/en-us/azure/azure-sql/database/features-comparison</w:t>
        </w:r>
      </w:hyperlink>
      <w:r>
        <w:t xml:space="preserve"> . </w:t>
      </w:r>
      <w:r w:rsidR="00846545">
        <w:t xml:space="preserve">One example is that it can be setup to handle more characters </w:t>
      </w:r>
      <w:r>
        <w:t>(e.g. Cyrillic</w:t>
      </w:r>
      <w:r w:rsidR="0013179B">
        <w:t xml:space="preserve">, </w:t>
      </w:r>
      <w:r w:rsidR="00B525EF">
        <w:t>a</w:t>
      </w:r>
      <w:r w:rsidR="0013179B">
        <w:t xml:space="preserve"> writing system </w:t>
      </w:r>
      <w:r w:rsidR="00475BD8">
        <w:t>used in</w:t>
      </w:r>
      <w:r w:rsidR="0013179B">
        <w:t xml:space="preserve"> Eastern Europe</w:t>
      </w:r>
      <w:r w:rsidR="00B525EF">
        <w:t xml:space="preserve"> + Asia</w:t>
      </w:r>
      <w:r>
        <w:t>)</w:t>
      </w:r>
      <w:r w:rsidR="00846545">
        <w:t>.</w:t>
      </w:r>
    </w:p>
    <w:p w14:paraId="2954CAB6" w14:textId="77777777" w:rsidR="00846545" w:rsidRDefault="00846545" w:rsidP="0077683F"/>
    <w:p w14:paraId="60627719" w14:textId="77777777" w:rsidR="000F68BD" w:rsidRDefault="000F68BD" w:rsidP="0077683F"/>
    <w:p w14:paraId="34F17C0A" w14:textId="0B5B9051" w:rsidR="00846545" w:rsidRPr="0077683F" w:rsidRDefault="00FD79E8" w:rsidP="00846545">
      <w:pPr>
        <w:pStyle w:val="Heading2"/>
      </w:pPr>
      <w:hyperlink r:id="rId24" w:history="1">
        <w:bookmarkStart w:id="31" w:name="_Toc107389645"/>
        <w:r w:rsidR="00846545" w:rsidRPr="00846545">
          <w:rPr>
            <w:rStyle w:val="Hyperlink"/>
          </w:rPr>
          <w:t>Analysis of big data</w:t>
        </w:r>
        <w:bookmarkEnd w:id="31"/>
      </w:hyperlink>
    </w:p>
    <w:p w14:paraId="5FFFF5D6" w14:textId="38BD0A54" w:rsidR="0077683F" w:rsidRDefault="00846545" w:rsidP="0077683F">
      <w:r>
        <w:t xml:space="preserve">There are 4 tools for analyzing and </w:t>
      </w:r>
      <w:r w:rsidR="00821F52">
        <w:t>handling</w:t>
      </w:r>
      <w:r>
        <w:t xml:space="preserve"> big data in Azure:</w:t>
      </w:r>
    </w:p>
    <w:p w14:paraId="1E281C44" w14:textId="38E82F03" w:rsidR="00846545" w:rsidRPr="00630D38" w:rsidRDefault="00846545" w:rsidP="0077683F">
      <w:pPr>
        <w:rPr>
          <w:rStyle w:val="Strong"/>
          <w:sz w:val="24"/>
          <w:szCs w:val="24"/>
        </w:rPr>
      </w:pPr>
      <w:r w:rsidRPr="00630D38">
        <w:rPr>
          <w:rStyle w:val="Strong"/>
          <w:sz w:val="24"/>
          <w:szCs w:val="24"/>
        </w:rPr>
        <w:t>Azure Synapse Analytics (</w:t>
      </w:r>
      <w:r w:rsidRPr="00630D38">
        <w:rPr>
          <w:b/>
          <w:sz w:val="24"/>
          <w:szCs w:val="24"/>
        </w:rPr>
        <w:t>formerly Azure SQL Data Warehouse</w:t>
      </w:r>
      <w:r w:rsidRPr="00630D38">
        <w:rPr>
          <w:rStyle w:val="Strong"/>
          <w:sz w:val="24"/>
          <w:szCs w:val="24"/>
        </w:rPr>
        <w:t>)</w:t>
      </w:r>
    </w:p>
    <w:p w14:paraId="3E60640D" w14:textId="6357916C" w:rsidR="00846545" w:rsidRPr="00846545" w:rsidRDefault="00846545" w:rsidP="0077683F">
      <w:pPr>
        <w:rPr>
          <w:rStyle w:val="Strong"/>
          <w:sz w:val="21"/>
        </w:rPr>
      </w:pPr>
      <w:r>
        <w:t xml:space="preserve">You can query data on </w:t>
      </w:r>
      <w:r w:rsidRPr="00630D38">
        <w:t>your</w:t>
      </w:r>
      <w:r w:rsidR="00821F52" w:rsidRPr="00821F52">
        <w:t xml:space="preserve"> </w:t>
      </w:r>
      <w:r>
        <w:t xml:space="preserve">terms by using either </w:t>
      </w:r>
      <w:r w:rsidRPr="00630D38">
        <w:rPr>
          <w:i/>
        </w:rPr>
        <w:t>serverless</w:t>
      </w:r>
      <w:r>
        <w:t xml:space="preserve"> or </w:t>
      </w:r>
      <w:r w:rsidRPr="00630D38">
        <w:rPr>
          <w:i/>
        </w:rPr>
        <w:t>provisioned resources</w:t>
      </w:r>
      <w:r>
        <w:t xml:space="preserve"> at </w:t>
      </w:r>
      <w:r w:rsidRPr="00630D38">
        <w:rPr>
          <w:i/>
        </w:rPr>
        <w:t>scale</w:t>
      </w:r>
      <w:r>
        <w:t>. You have a unified experience to ingest, prepare, manage, and serve data for immediate business intelligence and machine learning needs.</w:t>
      </w:r>
    </w:p>
    <w:p w14:paraId="629A9954" w14:textId="77777777" w:rsidR="00846545" w:rsidRDefault="00846545" w:rsidP="00846545">
      <w:pPr>
        <w:spacing w:before="100" w:beforeAutospacing="1" w:after="100" w:afterAutospacing="1" w:line="240" w:lineRule="auto"/>
        <w:rPr>
          <w:rFonts w:ascii="Times New Roman" w:eastAsia="Times New Roman" w:hAnsi="Times New Roman" w:cs="Times New Roman"/>
          <w:b/>
          <w:bCs/>
          <w:sz w:val="24"/>
          <w:szCs w:val="24"/>
          <w:lang w:eastAsia="ja-JP"/>
        </w:rPr>
      </w:pPr>
      <w:r w:rsidRPr="00846545">
        <w:rPr>
          <w:rFonts w:ascii="Times New Roman" w:eastAsia="Times New Roman" w:hAnsi="Times New Roman" w:cs="Times New Roman"/>
          <w:b/>
          <w:bCs/>
          <w:sz w:val="24"/>
          <w:szCs w:val="24"/>
          <w:lang w:eastAsia="ja-JP"/>
        </w:rPr>
        <w:t xml:space="preserve">Azure </w:t>
      </w:r>
      <w:proofErr w:type="spellStart"/>
      <w:r w:rsidRPr="00846545">
        <w:rPr>
          <w:rFonts w:ascii="Times New Roman" w:eastAsia="Times New Roman" w:hAnsi="Times New Roman" w:cs="Times New Roman"/>
          <w:b/>
          <w:bCs/>
          <w:sz w:val="24"/>
          <w:szCs w:val="24"/>
          <w:lang w:eastAsia="ja-JP"/>
        </w:rPr>
        <w:t>HDInsight</w:t>
      </w:r>
      <w:proofErr w:type="spellEnd"/>
    </w:p>
    <w:p w14:paraId="614B47FC" w14:textId="4BBC280F" w:rsidR="00846545" w:rsidRPr="00821F52" w:rsidRDefault="00FD79E8" w:rsidP="00846545">
      <w:pPr>
        <w:spacing w:before="100" w:beforeAutospacing="1" w:after="100" w:afterAutospacing="1" w:line="240" w:lineRule="auto"/>
        <w:rPr>
          <w:rFonts w:ascii="Times New Roman" w:eastAsia="Times New Roman" w:hAnsi="Times New Roman" w:cs="Times New Roman"/>
          <w:sz w:val="24"/>
          <w:szCs w:val="24"/>
          <w:lang w:eastAsia="ja-JP"/>
        </w:rPr>
      </w:pPr>
      <w:hyperlink r:id="rId25" w:tgtFrame="az-portal" w:history="1">
        <w:r w:rsidR="00846545">
          <w:rPr>
            <w:rStyle w:val="Hyperlink"/>
          </w:rPr>
          <w:t xml:space="preserve">Azure </w:t>
        </w:r>
        <w:proofErr w:type="spellStart"/>
        <w:r w:rsidR="00846545">
          <w:rPr>
            <w:rStyle w:val="Hyperlink"/>
          </w:rPr>
          <w:t>HDInsight</w:t>
        </w:r>
        <w:proofErr w:type="spellEnd"/>
      </w:hyperlink>
      <w:r w:rsidR="00846545">
        <w:t xml:space="preserve"> is a fully managed, open-source analytics service for enterprises. It's a cloud service that makes it easier, faster, and more cost-effective to process massive amounts of data. + Something about </w:t>
      </w:r>
      <w:r w:rsidR="00846545" w:rsidRPr="00821F52">
        <w:rPr>
          <w:b/>
        </w:rPr>
        <w:t>Clusters</w:t>
      </w:r>
      <w:r w:rsidR="00821F52">
        <w:rPr>
          <w:b/>
        </w:rPr>
        <w:t xml:space="preserve">. </w:t>
      </w:r>
      <w:r w:rsidR="00821F52">
        <w:t xml:space="preserve">Can be used with </w:t>
      </w:r>
      <w:proofErr w:type="spellStart"/>
      <w:r w:rsidR="00821F52">
        <w:t>Hadoop</w:t>
      </w:r>
      <w:proofErr w:type="spellEnd"/>
      <w:r w:rsidR="00821F52">
        <w:t>, Spark and Kafka (open source apache software)</w:t>
      </w:r>
    </w:p>
    <w:p w14:paraId="28FF8BCF" w14:textId="3B0775E0" w:rsidR="00846545" w:rsidRDefault="00846545" w:rsidP="0077683F">
      <w:pPr>
        <w:rPr>
          <w:rStyle w:val="Strong"/>
          <w:sz w:val="24"/>
        </w:rPr>
      </w:pPr>
      <w:r w:rsidRPr="00846545">
        <w:rPr>
          <w:rStyle w:val="Strong"/>
          <w:sz w:val="24"/>
        </w:rPr>
        <w:t xml:space="preserve">Azure </w:t>
      </w:r>
      <w:proofErr w:type="spellStart"/>
      <w:r w:rsidRPr="00846545">
        <w:rPr>
          <w:rStyle w:val="Strong"/>
          <w:sz w:val="24"/>
        </w:rPr>
        <w:t>Databricks</w:t>
      </w:r>
      <w:proofErr w:type="spellEnd"/>
    </w:p>
    <w:p w14:paraId="2372BA35" w14:textId="2865CF22" w:rsidR="00846545" w:rsidRPr="00846545" w:rsidRDefault="00846545" w:rsidP="00630D38">
      <w:pPr>
        <w:rPr>
          <w:rStyle w:val="Strong"/>
          <w:b w:val="0"/>
          <w:sz w:val="24"/>
        </w:rPr>
      </w:pPr>
      <w:r w:rsidRPr="006973E2">
        <w:rPr>
          <w:rStyle w:val="Strong"/>
          <w:b w:val="0"/>
        </w:rPr>
        <w:t>Enables you to quickly get insight from data and build AI solutions.</w:t>
      </w:r>
      <w:r>
        <w:rPr>
          <w:rStyle w:val="Strong"/>
          <w:b w:val="0"/>
          <w:sz w:val="24"/>
        </w:rPr>
        <w:t xml:space="preserve"> </w:t>
      </w:r>
      <w:r>
        <w:t xml:space="preserve">Azure </w:t>
      </w:r>
      <w:proofErr w:type="spellStart"/>
      <w:r>
        <w:t>Databricks</w:t>
      </w:r>
      <w:proofErr w:type="spellEnd"/>
      <w:r>
        <w:t xml:space="preserve"> supports Python, </w:t>
      </w:r>
      <w:proofErr w:type="spellStart"/>
      <w:r>
        <w:t>Scala</w:t>
      </w:r>
      <w:proofErr w:type="spellEnd"/>
      <w:r>
        <w:t xml:space="preserve">, R, Java, and SQL, as well as data science frameworks and libraries including </w:t>
      </w:r>
      <w:proofErr w:type="spellStart"/>
      <w:r>
        <w:t>TensorFlow</w:t>
      </w:r>
      <w:proofErr w:type="spellEnd"/>
      <w:r>
        <w:t xml:space="preserve">, </w:t>
      </w:r>
      <w:proofErr w:type="spellStart"/>
      <w:r>
        <w:t>PyTorch</w:t>
      </w:r>
      <w:proofErr w:type="spellEnd"/>
      <w:r>
        <w:t xml:space="preserve">, and </w:t>
      </w:r>
      <w:proofErr w:type="spellStart"/>
      <w:r>
        <w:t>scikit</w:t>
      </w:r>
      <w:proofErr w:type="spellEnd"/>
      <w:r>
        <w:t>-learn.</w:t>
      </w:r>
    </w:p>
    <w:p w14:paraId="3CA5F432" w14:textId="77777777" w:rsidR="00846545" w:rsidRDefault="00846545" w:rsidP="00846545">
      <w:pPr>
        <w:spacing w:before="100" w:beforeAutospacing="1" w:after="100" w:afterAutospacing="1" w:line="240" w:lineRule="auto"/>
        <w:rPr>
          <w:rFonts w:ascii="Times New Roman" w:eastAsia="Times New Roman" w:hAnsi="Times New Roman" w:cs="Times New Roman"/>
          <w:b/>
          <w:bCs/>
          <w:sz w:val="24"/>
          <w:szCs w:val="24"/>
          <w:lang w:eastAsia="ja-JP"/>
        </w:rPr>
      </w:pPr>
      <w:r w:rsidRPr="00846545">
        <w:rPr>
          <w:rFonts w:ascii="Times New Roman" w:eastAsia="Times New Roman" w:hAnsi="Times New Roman" w:cs="Times New Roman"/>
          <w:b/>
          <w:bCs/>
          <w:sz w:val="24"/>
          <w:szCs w:val="24"/>
          <w:lang w:eastAsia="ja-JP"/>
        </w:rPr>
        <w:t>Azure Data Lake Analytics</w:t>
      </w:r>
    </w:p>
    <w:p w14:paraId="64C8190D" w14:textId="5289A5C9" w:rsidR="00F32E45" w:rsidRDefault="00846545" w:rsidP="00630D38">
      <w:pPr>
        <w:rPr>
          <w:lang w:eastAsia="ja-JP"/>
        </w:rPr>
      </w:pPr>
      <w:r>
        <w:rPr>
          <w:lang w:eastAsia="ja-JP"/>
        </w:rPr>
        <w:t xml:space="preserve">This is an on-demand analytics job service, which simplifies big data. You can just query it </w:t>
      </w:r>
      <w:r w:rsidR="00630D38">
        <w:rPr>
          <w:lang w:eastAsia="ja-JP"/>
        </w:rPr>
        <w:t xml:space="preserve">to transform data, </w:t>
      </w:r>
      <w:r>
        <w:rPr>
          <w:lang w:eastAsia="ja-JP"/>
        </w:rPr>
        <w:t xml:space="preserve">instead of needing a lot of setup. </w:t>
      </w:r>
      <w:r w:rsidR="00630D38">
        <w:rPr>
          <w:lang w:eastAsia="ja-JP"/>
        </w:rPr>
        <w:t>Cost effective, because you can switch how much power to use on it.</w:t>
      </w:r>
    </w:p>
    <w:p w14:paraId="05A9FDCB" w14:textId="77777777" w:rsidR="00F32E45" w:rsidRDefault="00F32E45">
      <w:pPr>
        <w:rPr>
          <w:lang w:eastAsia="ja-JP"/>
        </w:rPr>
      </w:pPr>
      <w:r>
        <w:rPr>
          <w:lang w:eastAsia="ja-JP"/>
        </w:rPr>
        <w:br w:type="page"/>
      </w:r>
    </w:p>
    <w:p w14:paraId="260F053E" w14:textId="5CE3ACCE" w:rsidR="00846545" w:rsidRDefault="00DA54AB" w:rsidP="00630D38">
      <w:pPr>
        <w:pStyle w:val="Heading1"/>
        <w:rPr>
          <w:lang w:eastAsia="ja-JP"/>
        </w:rPr>
      </w:pPr>
      <w:bookmarkStart w:id="32" w:name="_Toc107389646"/>
      <w:r>
        <w:rPr>
          <w:rFonts w:hint="eastAsia"/>
          <w:lang w:eastAsia="ja-JP"/>
        </w:rPr>
        <w:lastRenderedPageBreak/>
        <w:t xml:space="preserve">Choosing </w:t>
      </w:r>
      <w:hyperlink r:id="rId26" w:history="1">
        <w:r w:rsidR="00F32E45" w:rsidRPr="00F32E45">
          <w:rPr>
            <w:rStyle w:val="Hyperlink"/>
          </w:rPr>
          <w:t>Artificial</w:t>
        </w:r>
        <w:r w:rsidR="00630D38" w:rsidRPr="00F32E45">
          <w:rPr>
            <w:rStyle w:val="Hyperlink"/>
          </w:rPr>
          <w:t xml:space="preserve"> Intelligence (AI)</w:t>
        </w:r>
      </w:hyperlink>
      <w:r w:rsidR="005D6AFB">
        <w:rPr>
          <w:rFonts w:hint="eastAsia"/>
          <w:lang w:eastAsia="ja-JP"/>
        </w:rPr>
        <w:t xml:space="preserve"> Tools</w:t>
      </w:r>
      <w:bookmarkEnd w:id="32"/>
    </w:p>
    <w:p w14:paraId="35141983" w14:textId="35D524DD" w:rsidR="00630D38" w:rsidRDefault="00630D38" w:rsidP="00630D38">
      <w:r>
        <w:t xml:space="preserve">There </w:t>
      </w:r>
      <w:r w:rsidR="00F32E45">
        <w:t>exist</w:t>
      </w:r>
      <w:r>
        <w:t xml:space="preserve"> 2 approaches to AI: </w:t>
      </w:r>
      <w:r>
        <w:rPr>
          <w:i/>
        </w:rPr>
        <w:t>deep learning</w:t>
      </w:r>
      <w:r>
        <w:t xml:space="preserve"> and </w:t>
      </w:r>
      <w:r>
        <w:rPr>
          <w:i/>
        </w:rPr>
        <w:t>machine learning</w:t>
      </w:r>
      <w:r w:rsidR="00F32E45">
        <w:t>. Deep learning is to make a machine “truly” learn, like a human. Machine learning on the other hand, is to take a model and feed it a lot of data, which should improve the model’s accuracy.</w:t>
      </w:r>
      <w:r>
        <w:t xml:space="preserve"> </w:t>
      </w:r>
    </w:p>
    <w:p w14:paraId="5668DD67" w14:textId="4DB1BFA6" w:rsidR="00F32E45" w:rsidRDefault="00F32E45" w:rsidP="00630D38">
      <w:r>
        <w:t>On Azure there are three options for AI:</w:t>
      </w:r>
    </w:p>
    <w:p w14:paraId="10029243" w14:textId="63B5EDE8" w:rsidR="00F32E45" w:rsidRDefault="00F32E45" w:rsidP="00355866">
      <w:pPr>
        <w:pStyle w:val="ListParagraph"/>
        <w:numPr>
          <w:ilvl w:val="0"/>
          <w:numId w:val="6"/>
        </w:numPr>
      </w:pPr>
      <w:r>
        <w:t>Azure Machine Learning</w:t>
      </w:r>
    </w:p>
    <w:p w14:paraId="328CEEE7" w14:textId="7DF1C045" w:rsidR="00F32E45" w:rsidRDefault="00F32E45" w:rsidP="00355866">
      <w:pPr>
        <w:pStyle w:val="ListParagraph"/>
        <w:numPr>
          <w:ilvl w:val="0"/>
          <w:numId w:val="6"/>
        </w:numPr>
      </w:pPr>
      <w:r>
        <w:t>Azure Cognitive Services</w:t>
      </w:r>
    </w:p>
    <w:p w14:paraId="5574D3E4" w14:textId="058A5526" w:rsidR="00F32E45" w:rsidRDefault="00F32E45" w:rsidP="00355866">
      <w:pPr>
        <w:pStyle w:val="ListParagraph"/>
        <w:numPr>
          <w:ilvl w:val="0"/>
          <w:numId w:val="6"/>
        </w:numPr>
      </w:pPr>
      <w:r>
        <w:t>Azure Bot Service</w:t>
      </w:r>
    </w:p>
    <w:p w14:paraId="4AB34E5F" w14:textId="6854EE12" w:rsidR="00F32E45" w:rsidRDefault="00F32E45" w:rsidP="00F32E45">
      <w:pPr>
        <w:pStyle w:val="Heading2"/>
      </w:pPr>
      <w:bookmarkStart w:id="33" w:name="_Toc107389647"/>
      <w:r>
        <w:t>Machine Learning</w:t>
      </w:r>
      <w:bookmarkEnd w:id="33"/>
    </w:p>
    <w:p w14:paraId="657A0C31" w14:textId="3270F8A4" w:rsidR="00F32E45" w:rsidRDefault="00F32E45" w:rsidP="00F32E45">
      <w:r>
        <w:t>Machine learning is for making predictions through models and data. It can be used via a web API endpoint.</w:t>
      </w:r>
    </w:p>
    <w:p w14:paraId="5B157E00" w14:textId="77777777" w:rsidR="00F32E45" w:rsidRPr="00F32E45" w:rsidRDefault="00F32E45" w:rsidP="00F32E45">
      <w:pPr>
        <w:rPr>
          <w:lang w:eastAsia="ja-JP"/>
        </w:rPr>
      </w:pPr>
      <w:r w:rsidRPr="00F32E45">
        <w:rPr>
          <w:lang w:eastAsia="ja-JP"/>
        </w:rPr>
        <w:t>With Azure Machine Learning, you can:</w:t>
      </w:r>
    </w:p>
    <w:p w14:paraId="628FA89B"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Create a process that defines how to obtain data, how to handle missing or bad data, how to split the data into either a training set or test set, and deliver the data to the training process.</w:t>
      </w:r>
    </w:p>
    <w:p w14:paraId="3C441DA6"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Train and evaluate predictive models by using tools and programming languages familiar to data scientists.</w:t>
      </w:r>
    </w:p>
    <w:p w14:paraId="1C322CE4"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Create pipelines that define where and when to run the compute-intensive experiments that are required to score the algorithms based on the training and test data.</w:t>
      </w:r>
    </w:p>
    <w:p w14:paraId="4BF0FA86" w14:textId="77777777" w:rsidR="00F32E45" w:rsidRPr="00F32E45" w:rsidRDefault="00F32E45" w:rsidP="00355866">
      <w:pPr>
        <w:numPr>
          <w:ilvl w:val="0"/>
          <w:numId w:val="10"/>
        </w:numPr>
        <w:spacing w:before="100" w:beforeAutospacing="1" w:after="100" w:afterAutospacing="1" w:line="240" w:lineRule="auto"/>
        <w:rPr>
          <w:rFonts w:eastAsia="Times New Roman" w:cstheme="minorHAnsi"/>
          <w:sz w:val="24"/>
          <w:szCs w:val="24"/>
          <w:lang w:eastAsia="ja-JP"/>
        </w:rPr>
      </w:pPr>
      <w:r w:rsidRPr="00F32E45">
        <w:rPr>
          <w:rFonts w:eastAsia="Times New Roman" w:cstheme="minorHAnsi"/>
          <w:sz w:val="24"/>
          <w:szCs w:val="24"/>
          <w:lang w:eastAsia="ja-JP"/>
        </w:rPr>
        <w:t>Deploy the best-performing algorithm as an API to an endpoint so it can be consumed in real time by other applications.</w:t>
      </w:r>
    </w:p>
    <w:p w14:paraId="32FF7C6D" w14:textId="1A64CC7C" w:rsidR="00F32E45" w:rsidRDefault="00F32E45" w:rsidP="00F32E45">
      <w:r>
        <w:t>Choose Azure Machine Learning when your data scientists need complete control over the design and training of an algorithm using your own data.</w:t>
      </w:r>
    </w:p>
    <w:p w14:paraId="16329D87" w14:textId="49C38776" w:rsidR="00F32E45" w:rsidRDefault="00F32E45" w:rsidP="00F32E45">
      <w:pPr>
        <w:pStyle w:val="Heading2"/>
      </w:pPr>
      <w:bookmarkStart w:id="34" w:name="_Toc107389648"/>
      <w:r>
        <w:t>Cognitive Services</w:t>
      </w:r>
      <w:bookmarkEnd w:id="34"/>
    </w:p>
    <w:p w14:paraId="2ED202D6" w14:textId="6CD05900" w:rsidR="00F32E45" w:rsidRDefault="00F32E45" w:rsidP="00F32E45">
      <w:r>
        <w:t xml:space="preserve">Cognitive services offer prebuild machine learning models you can use. Compared to Azure </w:t>
      </w:r>
      <w:r w:rsidR="003E3C77">
        <w:t>Machine Learning, which requires</w:t>
      </w:r>
      <w:r>
        <w:t xml:space="preserve"> you</w:t>
      </w:r>
      <w:r w:rsidR="003E3C77">
        <w:t xml:space="preserve"> to</w:t>
      </w:r>
      <w:r>
        <w:t xml:space="preserve"> make your own and train it, you can</w:t>
      </w:r>
      <w:r w:rsidR="003E3C77">
        <w:t xml:space="preserve"> (for the most part)</w:t>
      </w:r>
      <w:r>
        <w:t xml:space="preserve"> use Cognitive service models out-of-the-box</w:t>
      </w:r>
      <w:r w:rsidR="003E3C77">
        <w:t>.</w:t>
      </w:r>
    </w:p>
    <w:p w14:paraId="12EF35E9" w14:textId="77777777" w:rsidR="003E3C77" w:rsidRPr="003E3C77" w:rsidRDefault="003E3C77" w:rsidP="003E3C77">
      <w:pPr>
        <w:rPr>
          <w:lang w:eastAsia="ja-JP"/>
        </w:rPr>
      </w:pPr>
      <w:r w:rsidRPr="003E3C77">
        <w:rPr>
          <w:lang w:eastAsia="ja-JP"/>
        </w:rPr>
        <w:t>Azure Cognitive Services can be divided into the following categories:</w:t>
      </w:r>
    </w:p>
    <w:p w14:paraId="7DF3DC0B" w14:textId="77777777" w:rsidR="003E3C77" w:rsidRPr="003E3C77" w:rsidRDefault="003E3C77" w:rsidP="00355866">
      <w:pPr>
        <w:pStyle w:val="ListParagraph"/>
        <w:numPr>
          <w:ilvl w:val="0"/>
          <w:numId w:val="11"/>
        </w:numPr>
        <w:rPr>
          <w:lang w:eastAsia="ja-JP"/>
        </w:rPr>
      </w:pPr>
      <w:r w:rsidRPr="003E3C77">
        <w:rPr>
          <w:b/>
          <w:bCs/>
          <w:lang w:eastAsia="ja-JP"/>
        </w:rPr>
        <w:t>Language</w:t>
      </w:r>
      <w:r w:rsidRPr="003E3C77">
        <w:rPr>
          <w:lang w:eastAsia="ja-JP"/>
        </w:rPr>
        <w:t xml:space="preserve"> services: Allow your apps to process natural language with prebuilt scripts, evaluate sentiment, and learn how to recognize what users want.</w:t>
      </w:r>
    </w:p>
    <w:p w14:paraId="0F4D9F3D" w14:textId="77777777" w:rsidR="003E3C77" w:rsidRPr="003E3C77" w:rsidRDefault="003E3C77" w:rsidP="00355866">
      <w:pPr>
        <w:pStyle w:val="ListParagraph"/>
        <w:numPr>
          <w:ilvl w:val="0"/>
          <w:numId w:val="11"/>
        </w:numPr>
        <w:rPr>
          <w:lang w:eastAsia="ja-JP"/>
        </w:rPr>
      </w:pPr>
      <w:r w:rsidRPr="003E3C77">
        <w:rPr>
          <w:b/>
          <w:bCs/>
          <w:lang w:eastAsia="ja-JP"/>
        </w:rPr>
        <w:t>Speech</w:t>
      </w:r>
      <w:r w:rsidRPr="003E3C77">
        <w:rPr>
          <w:lang w:eastAsia="ja-JP"/>
        </w:rPr>
        <w:t xml:space="preserve"> services: Convert speech into text and text into natural-sounding speech. Translate from one language to another and enable speaker verification and recognition.</w:t>
      </w:r>
    </w:p>
    <w:p w14:paraId="2FE2A9C6" w14:textId="77777777" w:rsidR="003E3C77" w:rsidRPr="003E3C77" w:rsidRDefault="003E3C77" w:rsidP="00355866">
      <w:pPr>
        <w:pStyle w:val="ListParagraph"/>
        <w:numPr>
          <w:ilvl w:val="0"/>
          <w:numId w:val="11"/>
        </w:numPr>
        <w:rPr>
          <w:lang w:eastAsia="ja-JP"/>
        </w:rPr>
      </w:pPr>
      <w:r w:rsidRPr="003E3C77">
        <w:rPr>
          <w:b/>
          <w:bCs/>
          <w:lang w:eastAsia="ja-JP"/>
        </w:rPr>
        <w:t>Vision</w:t>
      </w:r>
      <w:r w:rsidRPr="003E3C77">
        <w:rPr>
          <w:lang w:eastAsia="ja-JP"/>
        </w:rPr>
        <w:t xml:space="preserve"> services: Add recognition and identification capabilities when you're analyzing pictures, videos, and other visual content.</w:t>
      </w:r>
    </w:p>
    <w:p w14:paraId="5267CC7B" w14:textId="77777777" w:rsidR="003E3C77" w:rsidRDefault="003E3C77" w:rsidP="00355866">
      <w:pPr>
        <w:pStyle w:val="ListParagraph"/>
        <w:numPr>
          <w:ilvl w:val="0"/>
          <w:numId w:val="11"/>
        </w:numPr>
        <w:rPr>
          <w:lang w:eastAsia="ja-JP"/>
        </w:rPr>
      </w:pPr>
      <w:r w:rsidRPr="003E3C77">
        <w:rPr>
          <w:b/>
          <w:bCs/>
          <w:lang w:eastAsia="ja-JP"/>
        </w:rPr>
        <w:t>Decision</w:t>
      </w:r>
      <w:r w:rsidRPr="003E3C77">
        <w:rPr>
          <w:lang w:eastAsia="ja-JP"/>
        </w:rPr>
        <w:t xml:space="preserve"> services: Add personalized recommendations for each user that automatically improve each time they're used, moderate content to monitor and remove offensive or risky content, and detect abnormalities in your time series data.</w:t>
      </w:r>
    </w:p>
    <w:p w14:paraId="2BC2D774" w14:textId="24FE26B2" w:rsidR="003E3C77" w:rsidRDefault="003E3C77" w:rsidP="00355866">
      <w:pPr>
        <w:pStyle w:val="ListParagraph"/>
        <w:numPr>
          <w:ilvl w:val="0"/>
          <w:numId w:val="11"/>
        </w:numPr>
        <w:rPr>
          <w:lang w:eastAsia="ja-JP"/>
        </w:rPr>
      </w:pPr>
      <w:r>
        <w:rPr>
          <w:u w:val="single"/>
          <w:lang w:eastAsia="ja-JP"/>
        </w:rPr>
        <w:t>For more customization you might need to use Azure Machine Learning.</w:t>
      </w:r>
    </w:p>
    <w:p w14:paraId="6D308ACA" w14:textId="7A4947D0" w:rsidR="00F32E45" w:rsidRDefault="00F32E45" w:rsidP="00F32E45">
      <w:pPr>
        <w:pStyle w:val="Heading2"/>
      </w:pPr>
      <w:bookmarkStart w:id="35" w:name="_Toc107389649"/>
      <w:r>
        <w:lastRenderedPageBreak/>
        <w:t>Bot Services</w:t>
      </w:r>
      <w:bookmarkEnd w:id="35"/>
    </w:p>
    <w:p w14:paraId="5D6D090E" w14:textId="77777777" w:rsidR="003E3C77" w:rsidRDefault="00FD79E8" w:rsidP="003E3C77">
      <w:hyperlink r:id="rId27" w:tgtFrame="az-portal" w:history="1">
        <w:r w:rsidR="003E3C77">
          <w:rPr>
            <w:rStyle w:val="Hyperlink"/>
          </w:rPr>
          <w:t>Azure Bot Service</w:t>
        </w:r>
      </w:hyperlink>
      <w:r w:rsidR="003E3C77">
        <w:t xml:space="preserve"> and Bot Framework are platforms for creating virtual agents that understand and reply to questions just like a human. </w:t>
      </w:r>
    </w:p>
    <w:p w14:paraId="73ABBB7D" w14:textId="3D7FBA95" w:rsidR="003E3C77" w:rsidRDefault="003E3C77" w:rsidP="003E3C77">
      <w:r>
        <w:t>Bots can be used to shift simple, repetitive tasks, such as taking a dinner reservation or gathering profile information, on to automated systems that might no longer require direct human intervention. Users converse with a bot by using text, interactive cards, and speech. A bot interaction can be a quick question and answer, or it can be a sophisticated conversation that intelligently provides access to services.</w:t>
      </w:r>
    </w:p>
    <w:p w14:paraId="52605287" w14:textId="77777777" w:rsidR="00DA54AB" w:rsidRDefault="00DA54AB" w:rsidP="003E3C77"/>
    <w:p w14:paraId="544AF07D" w14:textId="157F6E7A" w:rsidR="00DA54AB" w:rsidRDefault="005D6AFB" w:rsidP="00DA54AB">
      <w:pPr>
        <w:pStyle w:val="Heading1"/>
        <w:rPr>
          <w:lang w:eastAsia="ja-JP"/>
        </w:rPr>
      </w:pPr>
      <w:bookmarkStart w:id="36" w:name="_Toc107389650"/>
      <w:r>
        <w:rPr>
          <w:rFonts w:hint="eastAsia"/>
          <w:lang w:eastAsia="ja-JP"/>
        </w:rPr>
        <w:t xml:space="preserve">Choosing </w:t>
      </w:r>
      <w:r w:rsidR="00DA54AB">
        <w:t>IoT (Internet of Things)</w:t>
      </w:r>
      <w:r>
        <w:rPr>
          <w:rFonts w:hint="eastAsia"/>
          <w:lang w:eastAsia="ja-JP"/>
        </w:rPr>
        <w:t xml:space="preserve"> Tools</w:t>
      </w:r>
      <w:bookmarkEnd w:id="36"/>
    </w:p>
    <w:p w14:paraId="535F48B8" w14:textId="259C03E7" w:rsidR="004D789B" w:rsidRPr="004D789B" w:rsidRDefault="004D789B" w:rsidP="004D789B">
      <w:pPr>
        <w:rPr>
          <w:lang w:eastAsia="ja-JP"/>
        </w:rPr>
      </w:pPr>
      <w:r>
        <w:rPr>
          <w:lang w:eastAsia="ja-JP"/>
        </w:rPr>
        <w:t>IoT is a broad term, which encompasses devices connected through the internet.</w:t>
      </w:r>
    </w:p>
    <w:p w14:paraId="2D661567" w14:textId="5A366556" w:rsidR="004D789B" w:rsidRDefault="004D789B" w:rsidP="004D789B">
      <w:pPr>
        <w:rPr>
          <w:lang w:eastAsia="ja-JP"/>
        </w:rPr>
      </w:pPr>
      <w:r>
        <w:rPr>
          <w:lang w:eastAsia="ja-JP"/>
        </w:rPr>
        <w:t>Azure offers 3 options for IoT:</w:t>
      </w:r>
    </w:p>
    <w:p w14:paraId="25B98BD6" w14:textId="2D1D2361" w:rsidR="004D789B" w:rsidRDefault="004D789B" w:rsidP="00355866">
      <w:pPr>
        <w:pStyle w:val="ListParagraph"/>
        <w:numPr>
          <w:ilvl w:val="0"/>
          <w:numId w:val="12"/>
        </w:numPr>
        <w:rPr>
          <w:lang w:eastAsia="ja-JP"/>
        </w:rPr>
      </w:pPr>
      <w:r>
        <w:rPr>
          <w:lang w:eastAsia="ja-JP"/>
        </w:rPr>
        <w:t xml:space="preserve">Azure IoT Hub, most basic (central message hub for bidirectional communication) </w:t>
      </w:r>
    </w:p>
    <w:p w14:paraId="73DA70DA" w14:textId="4A7AF1CB" w:rsidR="004D789B" w:rsidRDefault="004D789B" w:rsidP="00355866">
      <w:pPr>
        <w:pStyle w:val="ListParagraph"/>
        <w:numPr>
          <w:ilvl w:val="0"/>
          <w:numId w:val="12"/>
        </w:numPr>
        <w:rPr>
          <w:lang w:eastAsia="ja-JP"/>
        </w:rPr>
      </w:pPr>
      <w:r>
        <w:rPr>
          <w:lang w:eastAsia="ja-JP"/>
        </w:rPr>
        <w:t>Azure IoT Central (</w:t>
      </w:r>
      <w:r w:rsidRPr="00C57F79">
        <w:rPr>
          <w:u w:val="single"/>
          <w:lang w:eastAsia="ja-JP"/>
        </w:rPr>
        <w:t>builds on IoT Hub</w:t>
      </w:r>
      <w:r>
        <w:rPr>
          <w:lang w:eastAsia="ja-JP"/>
        </w:rPr>
        <w:t xml:space="preserve">. Adds a prebuild, customizable dashboard, from which you can </w:t>
      </w:r>
      <w:r w:rsidR="00C57F79">
        <w:rPr>
          <w:lang w:eastAsia="ja-JP"/>
        </w:rPr>
        <w:t>monitor, control your IoT devices)</w:t>
      </w:r>
    </w:p>
    <w:p w14:paraId="70CB4161" w14:textId="1F9483D6" w:rsidR="004D789B" w:rsidRDefault="004D789B" w:rsidP="00355866">
      <w:pPr>
        <w:pStyle w:val="ListParagraph"/>
        <w:numPr>
          <w:ilvl w:val="0"/>
          <w:numId w:val="12"/>
        </w:numPr>
        <w:rPr>
          <w:lang w:eastAsia="ja-JP"/>
        </w:rPr>
      </w:pPr>
      <w:r>
        <w:rPr>
          <w:lang w:eastAsia="ja-JP"/>
        </w:rPr>
        <w:t>Azure Sphere</w:t>
      </w:r>
      <w:r w:rsidR="00C57F79">
        <w:rPr>
          <w:lang w:eastAsia="ja-JP"/>
        </w:rPr>
        <w:t xml:space="preserve"> (end-to-end </w:t>
      </w:r>
      <w:r w:rsidR="00C57F79" w:rsidRPr="00C57F79">
        <w:rPr>
          <w:u w:val="single"/>
          <w:lang w:eastAsia="ja-JP"/>
        </w:rPr>
        <w:t>secure</w:t>
      </w:r>
      <w:r w:rsidR="00C57F79">
        <w:rPr>
          <w:lang w:eastAsia="ja-JP"/>
        </w:rPr>
        <w:t xml:space="preserve"> system IoT solution, most advanced, but most setup)</w:t>
      </w:r>
    </w:p>
    <w:p w14:paraId="1F925913" w14:textId="77777777" w:rsidR="00CB1F38" w:rsidRDefault="00CB1F38" w:rsidP="00CB1F38">
      <w:pPr>
        <w:rPr>
          <w:lang w:eastAsia="ja-JP"/>
        </w:rPr>
      </w:pPr>
    </w:p>
    <w:p w14:paraId="6048D702" w14:textId="32EC22FC" w:rsidR="00CB1F38" w:rsidRDefault="00CB1F38" w:rsidP="00CB1F38">
      <w:pPr>
        <w:pStyle w:val="Heading1"/>
        <w:rPr>
          <w:lang w:eastAsia="ja-JP"/>
        </w:rPr>
      </w:pPr>
      <w:bookmarkStart w:id="37" w:name="_Toc107389651"/>
      <w:r>
        <w:rPr>
          <w:lang w:eastAsia="ja-JP"/>
        </w:rPr>
        <w:t>Choosing Serverless Tools</w:t>
      </w:r>
      <w:bookmarkEnd w:id="37"/>
    </w:p>
    <w:p w14:paraId="2EF9DAE1" w14:textId="7A6CE027" w:rsidR="00CB1F38" w:rsidRDefault="00CB1F38" w:rsidP="00C57F79">
      <w:r>
        <w:rPr>
          <w:rStyle w:val="Emphasis"/>
        </w:rPr>
        <w:t>Serverless computing</w:t>
      </w:r>
      <w:r>
        <w:t xml:space="preserve"> is a term used to describe an execution environment that's set up and managed for you. You merely specify what you want to happen by writing code or connecting and configuring components in a visual editor, and then specify the actions that trigger your functionality, such as a timer or an HTTP request. Best of all, you never have to worry about an outage, your code can scale instantly to meet demand, and you pay based only on the actual usage of your code.</w:t>
      </w:r>
    </w:p>
    <w:p w14:paraId="5FA932C8" w14:textId="67E9F09E" w:rsidR="00CB1F38" w:rsidRDefault="00CB1F38" w:rsidP="00C57F79">
      <w:r>
        <w:t xml:space="preserve">Azure has </w:t>
      </w:r>
      <w:r w:rsidRPr="000F68BD">
        <w:rPr>
          <w:b/>
        </w:rPr>
        <w:t>Azure Functions</w:t>
      </w:r>
      <w:r>
        <w:t xml:space="preserve"> and </w:t>
      </w:r>
      <w:r w:rsidRPr="000F68BD">
        <w:rPr>
          <w:b/>
        </w:rPr>
        <w:t>Azure Logic Apps</w:t>
      </w:r>
      <w:r w:rsidR="002E05F4">
        <w:t>, which are serverless</w:t>
      </w:r>
      <w:r>
        <w:t xml:space="preserve">. </w:t>
      </w:r>
    </w:p>
    <w:p w14:paraId="63635C7E" w14:textId="68DB8A70" w:rsidR="00CB1F38" w:rsidRDefault="00CB1F38" w:rsidP="00C57F79">
      <w:r>
        <w:t>Azure Functions trigger single methods to run based on a trigger of some sort. Azure Logic App executes flows based on triggers. Azure Functions can trigger Azure Logic Apps and vice-versa.</w:t>
      </w:r>
    </w:p>
    <w:p w14:paraId="5EF49A97" w14:textId="37DF6B4C" w:rsidR="00CB1F38" w:rsidRDefault="00454425" w:rsidP="00C57F79">
      <w:r>
        <w:t>The two services are priced differently. Azure Functions pricing is based on the number of executions and the running time of each execution. Logic Apps pricing is based on the number of executions and the type of connectors that it utilizes.</w:t>
      </w:r>
    </w:p>
    <w:p w14:paraId="5AC8E9BF" w14:textId="77777777" w:rsidR="00CB1F38" w:rsidRDefault="00CB1F38" w:rsidP="00506EA3">
      <w:pPr>
        <w:pStyle w:val="Heading1"/>
        <w:rPr>
          <w:lang w:eastAsia="ja-JP"/>
        </w:rPr>
      </w:pPr>
    </w:p>
    <w:p w14:paraId="402FC5FF" w14:textId="63111EFD" w:rsidR="004D789B" w:rsidRDefault="00506EA3" w:rsidP="00506EA3">
      <w:pPr>
        <w:pStyle w:val="Heading1"/>
        <w:rPr>
          <w:lang w:eastAsia="ja-JP"/>
        </w:rPr>
      </w:pPr>
      <w:bookmarkStart w:id="38" w:name="_Toc107389652"/>
      <w:r>
        <w:rPr>
          <w:lang w:eastAsia="ja-JP"/>
        </w:rPr>
        <w:t>Azure DevOps</w:t>
      </w:r>
      <w:bookmarkEnd w:id="38"/>
    </w:p>
    <w:p w14:paraId="7D092659" w14:textId="408569E1" w:rsidR="00506EA3" w:rsidRDefault="00506EA3" w:rsidP="00506EA3">
      <w:pPr>
        <w:rPr>
          <w:lang w:eastAsia="ja-JP"/>
        </w:rPr>
      </w:pPr>
      <w:r>
        <w:rPr>
          <w:lang w:eastAsia="ja-JP"/>
        </w:rPr>
        <w:t xml:space="preserve">Azure offers a tool called DevOps, which can function as a Git repository, kanban board and more for you management needs. Compared to GitHub it has more </w:t>
      </w:r>
      <w:r w:rsidRPr="006973E2">
        <w:rPr>
          <w:i/>
          <w:lang w:eastAsia="ja-JP"/>
        </w:rPr>
        <w:t xml:space="preserve">granular </w:t>
      </w:r>
      <w:r w:rsidRPr="006973E2">
        <w:rPr>
          <w:lang w:eastAsia="ja-JP"/>
        </w:rPr>
        <w:t>access control</w:t>
      </w:r>
      <w:r>
        <w:rPr>
          <w:lang w:eastAsia="ja-JP"/>
        </w:rPr>
        <w:t>. In addition you can have Azure DevTest Labs with which you can run your tests on Virtual Machines made for that specific purpose.</w:t>
      </w:r>
    </w:p>
    <w:p w14:paraId="593BBD05" w14:textId="0A2AE2B9" w:rsidR="00506EA3" w:rsidRDefault="00FD79E8" w:rsidP="00506EA3">
      <w:pPr>
        <w:pStyle w:val="Heading1"/>
        <w:rPr>
          <w:lang w:eastAsia="ja-JP"/>
        </w:rPr>
      </w:pPr>
      <w:hyperlink r:id="rId28" w:history="1">
        <w:bookmarkStart w:id="39" w:name="_Toc107389653"/>
        <w:r w:rsidR="00506EA3" w:rsidRPr="004A7EEC">
          <w:rPr>
            <w:rStyle w:val="Hyperlink"/>
            <w:lang w:eastAsia="ja-JP"/>
          </w:rPr>
          <w:t>Tools for Managing Azure Itself</w:t>
        </w:r>
        <w:bookmarkEnd w:id="39"/>
      </w:hyperlink>
    </w:p>
    <w:p w14:paraId="79C8A958" w14:textId="77777777" w:rsidR="001152AA" w:rsidRDefault="001152AA" w:rsidP="00506EA3">
      <w:pPr>
        <w:rPr>
          <w:lang w:eastAsia="ja-JP"/>
        </w:rPr>
      </w:pPr>
      <w:r>
        <w:rPr>
          <w:lang w:eastAsia="ja-JP"/>
        </w:rPr>
        <w:t>For configuring the services available on Azure you have a few options:</w:t>
      </w:r>
    </w:p>
    <w:p w14:paraId="683AA2F5" w14:textId="77777777" w:rsidR="001152AA" w:rsidRDefault="001152AA" w:rsidP="00355866">
      <w:pPr>
        <w:pStyle w:val="ListParagraph"/>
        <w:numPr>
          <w:ilvl w:val="0"/>
          <w:numId w:val="6"/>
        </w:numPr>
        <w:rPr>
          <w:lang w:eastAsia="ja-JP"/>
        </w:rPr>
      </w:pPr>
      <w:r>
        <w:rPr>
          <w:lang w:eastAsia="ja-JP"/>
        </w:rPr>
        <w:t>Azure Portal</w:t>
      </w:r>
    </w:p>
    <w:p w14:paraId="56BB806C" w14:textId="77777777" w:rsidR="001152AA" w:rsidRDefault="001152AA" w:rsidP="00355866">
      <w:pPr>
        <w:pStyle w:val="ListParagraph"/>
        <w:numPr>
          <w:ilvl w:val="0"/>
          <w:numId w:val="6"/>
        </w:numPr>
        <w:rPr>
          <w:lang w:eastAsia="ja-JP"/>
        </w:rPr>
      </w:pPr>
      <w:r>
        <w:rPr>
          <w:lang w:eastAsia="ja-JP"/>
        </w:rPr>
        <w:t>Azure Mobile App</w:t>
      </w:r>
    </w:p>
    <w:p w14:paraId="4C38FD99" w14:textId="77777777" w:rsidR="001152AA" w:rsidRDefault="001152AA" w:rsidP="00355866">
      <w:pPr>
        <w:pStyle w:val="ListParagraph"/>
        <w:numPr>
          <w:ilvl w:val="0"/>
          <w:numId w:val="6"/>
        </w:numPr>
        <w:rPr>
          <w:lang w:eastAsia="ja-JP"/>
        </w:rPr>
      </w:pPr>
      <w:r>
        <w:rPr>
          <w:lang w:eastAsia="ja-JP"/>
        </w:rPr>
        <w:t>Azure PowerShell</w:t>
      </w:r>
    </w:p>
    <w:p w14:paraId="75842D06" w14:textId="77777777" w:rsidR="001152AA" w:rsidRDefault="001152AA" w:rsidP="00355866">
      <w:pPr>
        <w:pStyle w:val="ListParagraph"/>
        <w:numPr>
          <w:ilvl w:val="0"/>
          <w:numId w:val="6"/>
        </w:numPr>
        <w:rPr>
          <w:lang w:eastAsia="ja-JP"/>
        </w:rPr>
      </w:pPr>
      <w:r>
        <w:rPr>
          <w:lang w:eastAsia="ja-JP"/>
        </w:rPr>
        <w:t>Azure CLI</w:t>
      </w:r>
    </w:p>
    <w:p w14:paraId="6AF373DD" w14:textId="77777777" w:rsidR="001152AA" w:rsidRDefault="001152AA" w:rsidP="00355866">
      <w:pPr>
        <w:pStyle w:val="ListParagraph"/>
        <w:numPr>
          <w:ilvl w:val="0"/>
          <w:numId w:val="6"/>
        </w:numPr>
        <w:rPr>
          <w:lang w:eastAsia="ja-JP"/>
        </w:rPr>
      </w:pPr>
      <w:r>
        <w:rPr>
          <w:lang w:eastAsia="ja-JP"/>
        </w:rPr>
        <w:t>ARM Templates</w:t>
      </w:r>
    </w:p>
    <w:p w14:paraId="6C2D0BD9" w14:textId="4BDCD883" w:rsidR="001152AA" w:rsidRDefault="001152AA" w:rsidP="001152AA">
      <w:pPr>
        <w:rPr>
          <w:lang w:eastAsia="ja-JP"/>
        </w:rPr>
      </w:pPr>
      <w:r>
        <w:rPr>
          <w:lang w:eastAsia="ja-JP"/>
        </w:rPr>
        <w:t>The following sections will give an overview of each.</w:t>
      </w:r>
    </w:p>
    <w:p w14:paraId="1FAFF797" w14:textId="4C40BB24" w:rsidR="001152AA" w:rsidRDefault="001152AA" w:rsidP="001152AA">
      <w:pPr>
        <w:pStyle w:val="Heading2"/>
        <w:rPr>
          <w:lang w:eastAsia="ja-JP"/>
        </w:rPr>
      </w:pPr>
      <w:bookmarkStart w:id="40" w:name="_Toc107389654"/>
      <w:r>
        <w:rPr>
          <w:lang w:eastAsia="ja-JP"/>
        </w:rPr>
        <w:t>Azure Portal</w:t>
      </w:r>
      <w:bookmarkEnd w:id="40"/>
    </w:p>
    <w:p w14:paraId="3CBA2596" w14:textId="7FD93313" w:rsidR="001152AA" w:rsidRDefault="001152AA" w:rsidP="001152AA">
      <w:pPr>
        <w:rPr>
          <w:lang w:eastAsia="ja-JP"/>
        </w:rPr>
      </w:pPr>
      <w:r>
        <w:rPr>
          <w:lang w:eastAsia="ja-JP"/>
        </w:rPr>
        <w:t xml:space="preserve">This is the visual tool for Azure (accessed at </w:t>
      </w:r>
      <w:hyperlink r:id="rId29" w:history="1">
        <w:r w:rsidRPr="004744AE">
          <w:rPr>
            <w:rStyle w:val="Hyperlink"/>
            <w:lang w:eastAsia="ja-JP"/>
          </w:rPr>
          <w:t>www.portal.azure.com</w:t>
        </w:r>
      </w:hyperlink>
      <w:r>
        <w:rPr>
          <w:lang w:eastAsia="ja-JP"/>
        </w:rPr>
        <w:t>). It is beginner friendly, but the other tools are faster to use, once you’ve gotten to know them.</w:t>
      </w:r>
    </w:p>
    <w:p w14:paraId="7D173F02" w14:textId="0FE02419" w:rsidR="001152AA" w:rsidRDefault="001152AA" w:rsidP="001152AA">
      <w:pPr>
        <w:pStyle w:val="Heading2"/>
        <w:rPr>
          <w:lang w:eastAsia="ja-JP"/>
        </w:rPr>
      </w:pPr>
      <w:bookmarkStart w:id="41" w:name="_Toc107389655"/>
      <w:r>
        <w:rPr>
          <w:lang w:eastAsia="ja-JP"/>
        </w:rPr>
        <w:t>Azure Mobile App</w:t>
      </w:r>
      <w:bookmarkEnd w:id="41"/>
    </w:p>
    <w:p w14:paraId="4A8949C7" w14:textId="68A8CAFB" w:rsidR="001152AA" w:rsidRDefault="001152AA" w:rsidP="001152AA">
      <w:pPr>
        <w:rPr>
          <w:lang w:eastAsia="ja-JP"/>
        </w:rPr>
      </w:pPr>
      <w:r>
        <w:rPr>
          <w:lang w:eastAsia="ja-JP"/>
        </w:rPr>
        <w:t xml:space="preserve">This provides quick access to monitoring of your resources on Azure and you have some control over them as well, such as: restarting an app, run Azure CLI </w:t>
      </w:r>
      <w:proofErr w:type="spellStart"/>
      <w:r>
        <w:rPr>
          <w:lang w:eastAsia="ja-JP"/>
        </w:rPr>
        <w:t>cmds</w:t>
      </w:r>
      <w:proofErr w:type="spellEnd"/>
      <w:r>
        <w:rPr>
          <w:lang w:eastAsia="ja-JP"/>
        </w:rPr>
        <w:t xml:space="preserve">, run Azure PowerShell </w:t>
      </w:r>
      <w:r w:rsidR="006973E2">
        <w:rPr>
          <w:lang w:eastAsia="ja-JP"/>
        </w:rPr>
        <w:t>cmdlets</w:t>
      </w:r>
      <w:r>
        <w:rPr>
          <w:lang w:eastAsia="ja-JP"/>
        </w:rPr>
        <w:t>.</w:t>
      </w:r>
    </w:p>
    <w:p w14:paraId="533E74DF" w14:textId="730074DC" w:rsidR="00726A5D" w:rsidRDefault="00726A5D" w:rsidP="001152AA">
      <w:pPr>
        <w:rPr>
          <w:lang w:eastAsia="ja-JP"/>
        </w:rPr>
      </w:pPr>
      <w:r>
        <w:rPr>
          <w:lang w:eastAsia="ja-JP"/>
        </w:rPr>
        <w:t>Use this for remote work, when a desktop or laptop is not accessible.</w:t>
      </w:r>
    </w:p>
    <w:p w14:paraId="3453878F" w14:textId="02808E10" w:rsidR="001152AA" w:rsidRDefault="001152AA" w:rsidP="001152AA">
      <w:pPr>
        <w:pStyle w:val="Heading2"/>
        <w:rPr>
          <w:lang w:eastAsia="ja-JP"/>
        </w:rPr>
      </w:pPr>
      <w:bookmarkStart w:id="42" w:name="_Toc107389656"/>
      <w:r>
        <w:rPr>
          <w:lang w:eastAsia="ja-JP"/>
        </w:rPr>
        <w:t>Azure PowerShell</w:t>
      </w:r>
      <w:bookmarkEnd w:id="42"/>
    </w:p>
    <w:p w14:paraId="038438B8" w14:textId="33E13A02" w:rsidR="001152AA" w:rsidRDefault="001152AA" w:rsidP="001152AA">
      <w:pPr>
        <w:rPr>
          <w:lang w:eastAsia="ja-JP"/>
        </w:rPr>
      </w:pPr>
      <w:r>
        <w:rPr>
          <w:lang w:eastAsia="ja-JP"/>
        </w:rPr>
        <w:t xml:space="preserve">A terminal, where developers and other IT professionals can execute commands called “cmdlets” (pronounced </w:t>
      </w:r>
      <w:r w:rsidRPr="001152AA">
        <w:rPr>
          <w:i/>
          <w:lang w:eastAsia="ja-JP"/>
        </w:rPr>
        <w:t>command-lets</w:t>
      </w:r>
      <w:r>
        <w:rPr>
          <w:lang w:eastAsia="ja-JP"/>
        </w:rPr>
        <w:t>). Cmdlets call the Azure Rest API to manage anything on Azure.</w:t>
      </w:r>
    </w:p>
    <w:p w14:paraId="7C4666C3" w14:textId="213B4F49" w:rsidR="001152AA" w:rsidRDefault="001152AA" w:rsidP="001152AA">
      <w:pPr>
        <w:rPr>
          <w:lang w:eastAsia="ja-JP"/>
        </w:rPr>
      </w:pPr>
      <w:r>
        <w:rPr>
          <w:lang w:eastAsia="ja-JP"/>
        </w:rPr>
        <w:t>They can</w:t>
      </w:r>
      <w:r w:rsidR="00206C24">
        <w:rPr>
          <w:lang w:eastAsia="ja-JP"/>
        </w:rPr>
        <w:t xml:space="preserve"> be combined with a script file or</w:t>
      </w:r>
      <w:r>
        <w:rPr>
          <w:lang w:eastAsia="ja-JP"/>
        </w:rPr>
        <w:t xml:space="preserve"> executed independently.</w:t>
      </w:r>
    </w:p>
    <w:p w14:paraId="7B5D5485" w14:textId="4D9C8A5A" w:rsidR="00206C24" w:rsidRDefault="00206C24" w:rsidP="001152AA">
      <w:pPr>
        <w:rPr>
          <w:lang w:eastAsia="ja-JP"/>
        </w:rPr>
      </w:pPr>
      <w:r>
        <w:rPr>
          <w:lang w:eastAsia="ja-JP"/>
        </w:rPr>
        <w:t xml:space="preserve">The script files can automate </w:t>
      </w:r>
      <w:r w:rsidR="00785AAF">
        <w:rPr>
          <w:lang w:eastAsia="ja-JP"/>
        </w:rPr>
        <w:t>routine</w:t>
      </w:r>
      <w:r>
        <w:rPr>
          <w:lang w:eastAsia="ja-JP"/>
        </w:rPr>
        <w:t xml:space="preserve"> setup, teardown and maintenance or deploy infrastructure.</w:t>
      </w:r>
    </w:p>
    <w:p w14:paraId="46806A94" w14:textId="201B0180" w:rsidR="00206C24" w:rsidRDefault="00206C24" w:rsidP="001152AA">
      <w:pPr>
        <w:rPr>
          <w:lang w:eastAsia="ja-JP"/>
        </w:rPr>
      </w:pPr>
      <w:r>
        <w:rPr>
          <w:lang w:eastAsia="ja-JP"/>
        </w:rPr>
        <w:t>Azure PowerShell is cross-platform and can be used in a browser via Azure Cloud Shell.</w:t>
      </w:r>
    </w:p>
    <w:p w14:paraId="47154BF0" w14:textId="7B4E1143" w:rsidR="00206C24" w:rsidRDefault="00206C24" w:rsidP="00206C24">
      <w:pPr>
        <w:pStyle w:val="Heading2"/>
        <w:rPr>
          <w:lang w:eastAsia="ja-JP"/>
        </w:rPr>
      </w:pPr>
      <w:bookmarkStart w:id="43" w:name="_Toc107389657"/>
      <w:r>
        <w:rPr>
          <w:lang w:eastAsia="ja-JP"/>
        </w:rPr>
        <w:t>Azure CLI</w:t>
      </w:r>
      <w:bookmarkEnd w:id="43"/>
    </w:p>
    <w:p w14:paraId="7BF4D9A2" w14:textId="75739BA7" w:rsidR="00206C24" w:rsidRDefault="00206C24" w:rsidP="00206C24">
      <w:pPr>
        <w:rPr>
          <w:lang w:eastAsia="ja-JP"/>
        </w:rPr>
      </w:pPr>
      <w:r>
        <w:rPr>
          <w:lang w:eastAsia="ja-JP"/>
        </w:rPr>
        <w:t xml:space="preserve">Azure CLI is similar to Azure PowerShell, apart from the syntax used. The choice of CLI </w:t>
      </w:r>
      <w:proofErr w:type="spellStart"/>
      <w:r>
        <w:rPr>
          <w:lang w:eastAsia="ja-JP"/>
        </w:rPr>
        <w:t>vs</w:t>
      </w:r>
      <w:proofErr w:type="spellEnd"/>
      <w:r>
        <w:rPr>
          <w:lang w:eastAsia="ja-JP"/>
        </w:rPr>
        <w:t xml:space="preserve"> PowerShell is preference based.</w:t>
      </w:r>
    </w:p>
    <w:p w14:paraId="7D615A2A" w14:textId="3B413BFF" w:rsidR="00793D83" w:rsidRDefault="00793D83" w:rsidP="007B24CB">
      <w:pPr>
        <w:jc w:val="center"/>
        <w:rPr>
          <w:lang w:eastAsia="ja-JP"/>
        </w:rPr>
      </w:pPr>
      <w:r>
        <w:rPr>
          <w:lang w:eastAsia="ja-JP"/>
        </w:rPr>
        <w:t>Example</w:t>
      </w:r>
      <w:r w:rsidR="00173845">
        <w:rPr>
          <w:lang w:eastAsia="ja-JP"/>
        </w:rPr>
        <w:t xml:space="preserve"> that creates a virtual machine with Ubuntu installed:</w:t>
      </w:r>
    </w:p>
    <w:p w14:paraId="1ACD01A9" w14:textId="115DEF05" w:rsidR="00793D83" w:rsidRDefault="00793D83" w:rsidP="007B24CB">
      <w:pPr>
        <w:jc w:val="center"/>
        <w:rPr>
          <w:lang w:eastAsia="ja-JP"/>
        </w:rPr>
      </w:pPr>
      <w:r w:rsidRPr="00793D83">
        <w:rPr>
          <w:noProof/>
          <w:lang w:eastAsia="ja-JP"/>
        </w:rPr>
        <w:drawing>
          <wp:inline distT="0" distB="0" distL="0" distR="0" wp14:anchorId="5BA746BE" wp14:editId="3B51BC25">
            <wp:extent cx="5106113" cy="16385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06113" cy="1638529"/>
                    </a:xfrm>
                    <a:prstGeom prst="rect">
                      <a:avLst/>
                    </a:prstGeom>
                  </pic:spPr>
                </pic:pic>
              </a:graphicData>
            </a:graphic>
          </wp:inline>
        </w:drawing>
      </w:r>
    </w:p>
    <w:p w14:paraId="779F8659" w14:textId="3DF1EE82" w:rsidR="00CA4508" w:rsidRDefault="00CA4508" w:rsidP="007B24CB">
      <w:pPr>
        <w:jc w:val="center"/>
        <w:rPr>
          <w:lang w:eastAsia="ja-JP"/>
        </w:rPr>
      </w:pPr>
      <w:r>
        <w:rPr>
          <w:lang w:eastAsia="ja-JP"/>
        </w:rPr>
        <w:t>(\ = continue line on next line)</w:t>
      </w:r>
    </w:p>
    <w:p w14:paraId="2965F17B" w14:textId="77777777" w:rsidR="00A95B44" w:rsidRDefault="00A95B44" w:rsidP="00206C24">
      <w:pPr>
        <w:rPr>
          <w:lang w:eastAsia="ja-JP"/>
        </w:rPr>
      </w:pPr>
    </w:p>
    <w:p w14:paraId="6F2751D2" w14:textId="4A7619E5" w:rsidR="00206C24" w:rsidRDefault="00206C24" w:rsidP="00206C24">
      <w:pPr>
        <w:pStyle w:val="Heading2"/>
        <w:rPr>
          <w:lang w:eastAsia="ja-JP"/>
        </w:rPr>
      </w:pPr>
      <w:bookmarkStart w:id="44" w:name="_Toc107389658"/>
      <w:r>
        <w:rPr>
          <w:lang w:eastAsia="ja-JP"/>
        </w:rPr>
        <w:t>ARM Templates</w:t>
      </w:r>
      <w:bookmarkEnd w:id="44"/>
    </w:p>
    <w:p w14:paraId="66E8E902" w14:textId="0DA04CEC" w:rsidR="00206C24" w:rsidRDefault="00206C24" w:rsidP="00206C24">
      <w:r>
        <w:t xml:space="preserve">ARM (in this case) stands for Azure Resource Manager. </w:t>
      </w:r>
    </w:p>
    <w:p w14:paraId="41CCBFDA" w14:textId="16584C6C" w:rsidR="00206C24" w:rsidRPr="00206C24" w:rsidRDefault="00206C24" w:rsidP="00206C24">
      <w:pPr>
        <w:rPr>
          <w:lang w:eastAsia="ja-JP"/>
        </w:rPr>
      </w:pPr>
      <w:r>
        <w:lastRenderedPageBreak/>
        <w:t xml:space="preserve">By using Azure Resource Manager templates (ARM templates), you can describe the resources you want to use in a </w:t>
      </w:r>
      <w:r w:rsidRPr="00206C24">
        <w:rPr>
          <w:b/>
        </w:rPr>
        <w:t>declarative JSON format.</w:t>
      </w:r>
      <w:r>
        <w:t xml:space="preserve"> The benefit is that the entire ARM template is</w:t>
      </w:r>
      <w:r w:rsidRPr="00206C24">
        <w:rPr>
          <w:b/>
        </w:rPr>
        <w:t xml:space="preserve"> verified before any code is executed</w:t>
      </w:r>
      <w:r>
        <w:t xml:space="preserve"> to ensure that the resources will be created and connected correctly.</w:t>
      </w:r>
    </w:p>
    <w:p w14:paraId="1192B58C" w14:textId="1645403F" w:rsidR="00206C24" w:rsidRDefault="004A7EEC" w:rsidP="00206C24">
      <w:r>
        <w:t xml:space="preserve">To use ARM Templates, the developer defines the desired state and configuration for each resource in the template, which are </w:t>
      </w:r>
      <w:r w:rsidRPr="004A7EEC">
        <w:rPr>
          <w:b/>
        </w:rPr>
        <w:t>executed in parallel</w:t>
      </w:r>
      <w:r>
        <w:t>. Templates can execute PowerShell and Bash scripts before or after the resource has been set up.</w:t>
      </w:r>
    </w:p>
    <w:p w14:paraId="6F7C1BD6" w14:textId="47F6C867" w:rsidR="00CB73CE" w:rsidRDefault="00CB73CE" w:rsidP="00206C24">
      <w:r>
        <w:t>ARM Templates features:</w:t>
      </w:r>
    </w:p>
    <w:p w14:paraId="007A7B28" w14:textId="1E44AE3B" w:rsidR="00CB73CE" w:rsidRPr="00CB73CE" w:rsidRDefault="00CB73CE" w:rsidP="00355866">
      <w:pPr>
        <w:pStyle w:val="ListParagraph"/>
        <w:numPr>
          <w:ilvl w:val="0"/>
          <w:numId w:val="13"/>
        </w:numPr>
        <w:rPr>
          <w:lang w:eastAsia="ja-JP"/>
        </w:rPr>
      </w:pPr>
      <w:r>
        <w:rPr>
          <w:lang w:eastAsia="ja-JP"/>
        </w:rPr>
        <w:t>E</w:t>
      </w:r>
      <w:r w:rsidRPr="00CB73CE">
        <w:rPr>
          <w:lang w:eastAsia="ja-JP"/>
        </w:rPr>
        <w:t>fficient and can potentially create many resources in parallel.</w:t>
      </w:r>
    </w:p>
    <w:p w14:paraId="75D35EFB" w14:textId="77777777" w:rsidR="00CB73CE" w:rsidRPr="00CB73CE" w:rsidRDefault="00CB73CE" w:rsidP="00355866">
      <w:pPr>
        <w:pStyle w:val="ListParagraph"/>
        <w:numPr>
          <w:ilvl w:val="0"/>
          <w:numId w:val="13"/>
        </w:numPr>
        <w:rPr>
          <w:lang w:eastAsia="ja-JP"/>
        </w:rPr>
      </w:pPr>
      <w:r w:rsidRPr="00CB73CE">
        <w:rPr>
          <w:lang w:eastAsia="ja-JP"/>
        </w:rPr>
        <w:t>Creates all dependencies in the correct order.</w:t>
      </w:r>
    </w:p>
    <w:p w14:paraId="48EFBEE4" w14:textId="77777777" w:rsidR="00CB73CE" w:rsidRPr="00CB73CE" w:rsidRDefault="00CB73CE" w:rsidP="00355866">
      <w:pPr>
        <w:pStyle w:val="ListParagraph"/>
        <w:numPr>
          <w:ilvl w:val="0"/>
          <w:numId w:val="13"/>
        </w:numPr>
        <w:rPr>
          <w:lang w:eastAsia="ja-JP"/>
        </w:rPr>
      </w:pPr>
      <w:r w:rsidRPr="00CB73CE">
        <w:rPr>
          <w:lang w:eastAsia="ja-JP"/>
        </w:rPr>
        <w:t>Can be used without worrying that it failed in the middle of provisioning the necessary infrastructure.</w:t>
      </w:r>
    </w:p>
    <w:p w14:paraId="6A4E440D" w14:textId="0B43C706" w:rsidR="00CB73CE" w:rsidRDefault="00CB1372" w:rsidP="00CB1372">
      <w:pPr>
        <w:pStyle w:val="Heading1"/>
        <w:rPr>
          <w:lang w:eastAsia="ja-JP"/>
        </w:rPr>
      </w:pPr>
      <w:bookmarkStart w:id="45" w:name="_Toc107389659"/>
      <w:r>
        <w:rPr>
          <w:lang w:eastAsia="ja-JP"/>
        </w:rPr>
        <w:t>Azure Monitoring Tools</w:t>
      </w:r>
      <w:bookmarkEnd w:id="45"/>
    </w:p>
    <w:p w14:paraId="393AB758" w14:textId="5028249B" w:rsidR="00CB1372" w:rsidRDefault="00CB1372" w:rsidP="00CB1372">
      <w:pPr>
        <w:rPr>
          <w:lang w:eastAsia="ja-JP"/>
        </w:rPr>
      </w:pPr>
      <w:r>
        <w:rPr>
          <w:lang w:eastAsia="ja-JP"/>
        </w:rPr>
        <w:t>At a high level there are three options:</w:t>
      </w:r>
    </w:p>
    <w:p w14:paraId="4236ECD3" w14:textId="2F1132DD" w:rsidR="00CB1372" w:rsidRDefault="00CB1372" w:rsidP="00355866">
      <w:pPr>
        <w:pStyle w:val="ListParagraph"/>
        <w:numPr>
          <w:ilvl w:val="0"/>
          <w:numId w:val="14"/>
        </w:numPr>
        <w:rPr>
          <w:lang w:eastAsia="ja-JP"/>
        </w:rPr>
      </w:pPr>
      <w:r>
        <w:rPr>
          <w:lang w:eastAsia="ja-JP"/>
        </w:rPr>
        <w:t>Azure Advisor</w:t>
      </w:r>
    </w:p>
    <w:p w14:paraId="1E34ED70" w14:textId="7319F988" w:rsidR="00CB1372" w:rsidRDefault="00CB1372" w:rsidP="00355866">
      <w:pPr>
        <w:pStyle w:val="ListParagraph"/>
        <w:numPr>
          <w:ilvl w:val="0"/>
          <w:numId w:val="14"/>
        </w:numPr>
        <w:rPr>
          <w:lang w:eastAsia="ja-JP"/>
        </w:rPr>
      </w:pPr>
      <w:r>
        <w:rPr>
          <w:lang w:eastAsia="ja-JP"/>
        </w:rPr>
        <w:t>Azure Monitor</w:t>
      </w:r>
    </w:p>
    <w:p w14:paraId="6F8597B5" w14:textId="3A129C64" w:rsidR="00CB1372" w:rsidRDefault="00CB1372" w:rsidP="00355866">
      <w:pPr>
        <w:pStyle w:val="ListParagraph"/>
        <w:numPr>
          <w:ilvl w:val="0"/>
          <w:numId w:val="14"/>
        </w:numPr>
        <w:rPr>
          <w:lang w:eastAsia="ja-JP"/>
        </w:rPr>
      </w:pPr>
      <w:r>
        <w:rPr>
          <w:lang w:eastAsia="ja-JP"/>
        </w:rPr>
        <w:t>Azure Service Health</w:t>
      </w:r>
    </w:p>
    <w:p w14:paraId="6BF08EE0" w14:textId="77777777" w:rsidR="00CB1372" w:rsidRPr="00CB1372" w:rsidRDefault="00CB1372" w:rsidP="00CB1372">
      <w:pPr>
        <w:rPr>
          <w:lang w:eastAsia="ja-JP"/>
        </w:rPr>
      </w:pPr>
    </w:p>
    <w:p w14:paraId="4705BB5D" w14:textId="7E7AF4AD" w:rsidR="00CB1372" w:rsidRDefault="00CB1372" w:rsidP="00CB1372">
      <w:pPr>
        <w:pStyle w:val="Heading2"/>
        <w:rPr>
          <w:lang w:eastAsia="ja-JP"/>
        </w:rPr>
      </w:pPr>
      <w:bookmarkStart w:id="46" w:name="_Toc107389660"/>
      <w:r>
        <w:rPr>
          <w:lang w:eastAsia="ja-JP"/>
        </w:rPr>
        <w:t>Azure Advisor</w:t>
      </w:r>
      <w:bookmarkEnd w:id="46"/>
    </w:p>
    <w:p w14:paraId="1AD1D23B" w14:textId="5EEC1E9B" w:rsidR="00CB1372" w:rsidRDefault="00CB1372" w:rsidP="00CB1372">
      <w:pPr>
        <w:rPr>
          <w:lang w:eastAsia="ja-JP"/>
        </w:rPr>
      </w:pPr>
      <w:r>
        <w:rPr>
          <w:lang w:eastAsia="ja-JP"/>
        </w:rPr>
        <w:t>Analyses your usage and makes recommendations for increased performance, reduce cost and more.</w:t>
      </w:r>
    </w:p>
    <w:p w14:paraId="4E09897B" w14:textId="595F75C2" w:rsidR="00CB1372" w:rsidRDefault="00F30806" w:rsidP="00F30806">
      <w:pPr>
        <w:pStyle w:val="Heading2"/>
        <w:rPr>
          <w:lang w:eastAsia="ja-JP"/>
        </w:rPr>
      </w:pPr>
      <w:bookmarkStart w:id="47" w:name="_Toc107389661"/>
      <w:r>
        <w:rPr>
          <w:lang w:eastAsia="ja-JP"/>
        </w:rPr>
        <w:t>Azure Monitor</w:t>
      </w:r>
      <w:bookmarkEnd w:id="47"/>
    </w:p>
    <w:p w14:paraId="75012541" w14:textId="31FEA709" w:rsidR="00F30806" w:rsidRDefault="00F30806" w:rsidP="00F30806">
      <w:r>
        <w:t>Azure Monitor: a platform for collecting, analyzing, visualizing, and potentially taking action based on the metric and logging data from your entire Azure and on-premises environment.</w:t>
      </w:r>
      <w:r w:rsidR="003411BC">
        <w:t xml:space="preserve"> Useful for pinpointing an issue.</w:t>
      </w:r>
    </w:p>
    <w:p w14:paraId="7254C1A2" w14:textId="10655358" w:rsidR="00F30806" w:rsidRDefault="00F30806" w:rsidP="00F30806">
      <w:pPr>
        <w:rPr>
          <w:lang w:eastAsia="ja-JP"/>
        </w:rPr>
      </w:pPr>
      <w:r>
        <w:rPr>
          <w:noProof/>
          <w:lang w:eastAsia="ja-JP"/>
        </w:rPr>
        <w:drawing>
          <wp:inline distT="0" distB="0" distL="0" distR="0" wp14:anchorId="51C899A2" wp14:editId="7C85685C">
            <wp:extent cx="5731510" cy="3155774"/>
            <wp:effectExtent l="0" t="0" r="2540" b="6985"/>
            <wp:docPr id="6" name="Picture 6" descr="Diagram of the relationship between logging and metric data sources, and how that data is consumed in A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relationship between logging and metric data sources, and how that data is consumed in Azure Monito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3155774"/>
                    </a:xfrm>
                    <a:prstGeom prst="rect">
                      <a:avLst/>
                    </a:prstGeom>
                    <a:noFill/>
                    <a:ln>
                      <a:noFill/>
                    </a:ln>
                  </pic:spPr>
                </pic:pic>
              </a:graphicData>
            </a:graphic>
          </wp:inline>
        </w:drawing>
      </w:r>
    </w:p>
    <w:p w14:paraId="25017F6B" w14:textId="42189B8C" w:rsidR="00F30806" w:rsidRDefault="00F30806" w:rsidP="00F30806">
      <w:r>
        <w:lastRenderedPageBreak/>
        <w:t>You can use the data provided by the Monitor to help you react to critical events in real time, through alerts delivered to teams via SMS, email, and so on.</w:t>
      </w:r>
    </w:p>
    <w:p w14:paraId="3858CF61" w14:textId="30EF5899" w:rsidR="00F30806" w:rsidRDefault="00F30806" w:rsidP="00F30806">
      <w:pPr>
        <w:pStyle w:val="Heading2"/>
        <w:rPr>
          <w:lang w:eastAsia="ja-JP"/>
        </w:rPr>
      </w:pPr>
      <w:bookmarkStart w:id="48" w:name="_Toc107389662"/>
      <w:r>
        <w:rPr>
          <w:lang w:eastAsia="ja-JP"/>
        </w:rPr>
        <w:t>Azure Health Service</w:t>
      </w:r>
      <w:bookmarkEnd w:id="48"/>
    </w:p>
    <w:p w14:paraId="4514257F" w14:textId="3032FD0B" w:rsidR="00F30806" w:rsidRDefault="00F30806" w:rsidP="00F30806">
      <w:pPr>
        <w:rPr>
          <w:lang w:eastAsia="ja-JP"/>
        </w:rPr>
      </w:pPr>
      <w:r>
        <w:rPr>
          <w:lang w:eastAsia="ja-JP"/>
        </w:rPr>
        <w:t xml:space="preserve">Personalized view of the </w:t>
      </w:r>
      <w:r w:rsidR="003411BC">
        <w:rPr>
          <w:lang w:eastAsia="ja-JP"/>
        </w:rPr>
        <w:t xml:space="preserve">health status on </w:t>
      </w:r>
      <w:r>
        <w:rPr>
          <w:lang w:eastAsia="ja-JP"/>
        </w:rPr>
        <w:t>parts of Azure you rely on</w:t>
      </w:r>
      <w:r w:rsidR="003411BC">
        <w:rPr>
          <w:lang w:eastAsia="ja-JP"/>
        </w:rPr>
        <w:t xml:space="preserve">, so you can prepare for downtime or figure out if it is Azure and </w:t>
      </w:r>
      <w:r w:rsidR="00785AAF">
        <w:rPr>
          <w:lang w:eastAsia="ja-JP"/>
        </w:rPr>
        <w:t>its</w:t>
      </w:r>
      <w:r w:rsidR="003411BC">
        <w:rPr>
          <w:lang w:eastAsia="ja-JP"/>
        </w:rPr>
        <w:t xml:space="preserve"> services that are causing issues.</w:t>
      </w:r>
    </w:p>
    <w:p w14:paraId="7262935E" w14:textId="77777777" w:rsidR="005A4831" w:rsidRDefault="005A4831">
      <w:pPr>
        <w:rPr>
          <w:rFonts w:asciiTheme="majorHAnsi" w:eastAsiaTheme="majorEastAsia" w:hAnsiTheme="majorHAnsi" w:cstheme="majorBidi"/>
          <w:color w:val="2F5496" w:themeColor="accent1" w:themeShade="BF"/>
          <w:sz w:val="32"/>
          <w:szCs w:val="32"/>
          <w:lang w:eastAsia="ja-JP"/>
        </w:rPr>
      </w:pPr>
      <w:r>
        <w:rPr>
          <w:lang w:eastAsia="ja-JP"/>
        </w:rPr>
        <w:br w:type="page"/>
      </w:r>
    </w:p>
    <w:p w14:paraId="73C6DC81" w14:textId="46BADF3B" w:rsidR="003411BC" w:rsidRPr="00284736" w:rsidRDefault="00284736" w:rsidP="003411BC">
      <w:pPr>
        <w:pStyle w:val="Heading1"/>
        <w:rPr>
          <w:rStyle w:val="Hyperlink"/>
          <w:lang w:eastAsia="ja-JP"/>
        </w:rPr>
      </w:pPr>
      <w:r>
        <w:rPr>
          <w:lang w:eastAsia="ja-JP"/>
        </w:rPr>
        <w:lastRenderedPageBreak/>
        <w:fldChar w:fldCharType="begin"/>
      </w:r>
      <w:r>
        <w:rPr>
          <w:lang w:eastAsia="ja-JP"/>
        </w:rPr>
        <w:instrText xml:space="preserve"> HYPERLINK "https://docs.microsoft.com/en-us/learn/modules/secure-network-connectivity-azure/2-what-is-defense-in-depth" </w:instrText>
      </w:r>
      <w:r>
        <w:rPr>
          <w:lang w:eastAsia="ja-JP"/>
        </w:rPr>
        <w:fldChar w:fldCharType="separate"/>
      </w:r>
      <w:bookmarkStart w:id="49" w:name="_Toc107389663"/>
      <w:r w:rsidR="003411BC" w:rsidRPr="00284736">
        <w:rPr>
          <w:rStyle w:val="Hyperlink"/>
          <w:lang w:eastAsia="ja-JP"/>
        </w:rPr>
        <w:t>Security</w:t>
      </w:r>
      <w:r w:rsidRPr="00284736">
        <w:rPr>
          <w:rStyle w:val="Hyperlink"/>
          <w:lang w:eastAsia="ja-JP"/>
        </w:rPr>
        <w:t xml:space="preserve"> on Azure</w:t>
      </w:r>
      <w:bookmarkEnd w:id="49"/>
    </w:p>
    <w:p w14:paraId="19D8D968" w14:textId="136D235B" w:rsidR="005A4831" w:rsidRPr="005A4831" w:rsidRDefault="00284736" w:rsidP="005A4831">
      <w:pPr>
        <w:rPr>
          <w:lang w:eastAsia="ja-JP"/>
        </w:rPr>
      </w:pPr>
      <w:r>
        <w:rPr>
          <w:rFonts w:asciiTheme="majorHAnsi" w:eastAsiaTheme="majorEastAsia" w:hAnsiTheme="majorHAnsi" w:cstheme="majorBidi"/>
          <w:color w:val="2F5496" w:themeColor="accent1" w:themeShade="BF"/>
          <w:sz w:val="32"/>
          <w:szCs w:val="32"/>
          <w:lang w:eastAsia="ja-JP"/>
        </w:rPr>
        <w:fldChar w:fldCharType="end"/>
      </w:r>
      <w:r w:rsidR="005A4831">
        <w:rPr>
          <w:lang w:eastAsia="ja-JP"/>
        </w:rPr>
        <w:t>To explain the security on Azure you first need to understand the layers of security in place. They are:</w:t>
      </w:r>
    </w:p>
    <w:p w14:paraId="2F062771" w14:textId="0C41486C" w:rsidR="003411BC" w:rsidRDefault="003411BC" w:rsidP="005A4831">
      <w:pPr>
        <w:jc w:val="center"/>
        <w:rPr>
          <w:lang w:eastAsia="ja-JP"/>
        </w:rPr>
      </w:pPr>
      <w:r>
        <w:rPr>
          <w:noProof/>
          <w:lang w:eastAsia="ja-JP"/>
        </w:rPr>
        <w:drawing>
          <wp:inline distT="0" distB="0" distL="0" distR="0" wp14:anchorId="3C07903D" wp14:editId="2E9459AF">
            <wp:extent cx="2581275" cy="2905125"/>
            <wp:effectExtent l="0" t="0" r="9525" b="9525"/>
            <wp:docPr id="7" name="Picture 7" descr="A diagram showing each layer of defense in depth. From the center, these layers are: data, application, compute, network, perimeter, identity and access, and physical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showing each layer of defense in depth. From the center, these layers are: data, application, compute, network, perimeter, identity and access, and physical securit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1275" cy="2905125"/>
                    </a:xfrm>
                    <a:prstGeom prst="rect">
                      <a:avLst/>
                    </a:prstGeom>
                    <a:noFill/>
                    <a:ln>
                      <a:noFill/>
                    </a:ln>
                  </pic:spPr>
                </pic:pic>
              </a:graphicData>
            </a:graphic>
          </wp:inline>
        </w:drawing>
      </w:r>
    </w:p>
    <w:p w14:paraId="7FBF243B" w14:textId="77777777" w:rsidR="009378C7" w:rsidRPr="009378C7" w:rsidRDefault="009378C7" w:rsidP="009378C7">
      <w:pPr>
        <w:rPr>
          <w:lang w:eastAsia="ja-JP"/>
        </w:rPr>
      </w:pPr>
      <w:r w:rsidRPr="009378C7">
        <w:rPr>
          <w:lang w:eastAsia="ja-JP"/>
        </w:rPr>
        <w:t>Here's a brief overview of the role of each layer:</w:t>
      </w:r>
    </w:p>
    <w:p w14:paraId="62DDEF3B"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physical security</w:t>
      </w:r>
      <w:r w:rsidRPr="009378C7">
        <w:rPr>
          <w:lang w:eastAsia="ja-JP"/>
        </w:rPr>
        <w:t xml:space="preserve"> layer is the first line of defense to protect computing hardware in the datacenter.</w:t>
      </w:r>
    </w:p>
    <w:p w14:paraId="772F97C0"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identity and access</w:t>
      </w:r>
      <w:r w:rsidRPr="009378C7">
        <w:rPr>
          <w:lang w:eastAsia="ja-JP"/>
        </w:rPr>
        <w:t xml:space="preserve"> layer controls access to infrastructure and change control.</w:t>
      </w:r>
    </w:p>
    <w:p w14:paraId="77DDA179"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perimeter</w:t>
      </w:r>
      <w:r w:rsidRPr="009378C7">
        <w:rPr>
          <w:lang w:eastAsia="ja-JP"/>
        </w:rPr>
        <w:t xml:space="preserve"> layer uses distributed denial of service (DDoS) protection to filter large-scale attacks before they can cause a denial of service for users.</w:t>
      </w:r>
    </w:p>
    <w:p w14:paraId="0C88A18F"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network</w:t>
      </w:r>
      <w:r w:rsidRPr="009378C7">
        <w:rPr>
          <w:lang w:eastAsia="ja-JP"/>
        </w:rPr>
        <w:t xml:space="preserve"> layer limits communication between resources through segmentation and access controls.</w:t>
      </w:r>
    </w:p>
    <w:p w14:paraId="70AAB580"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compute</w:t>
      </w:r>
      <w:r w:rsidRPr="009378C7">
        <w:rPr>
          <w:lang w:eastAsia="ja-JP"/>
        </w:rPr>
        <w:t xml:space="preserve"> layer secures access to virtual machines.</w:t>
      </w:r>
    </w:p>
    <w:p w14:paraId="6001E56F" w14:textId="77777777" w:rsidR="009378C7" w:rsidRP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application</w:t>
      </w:r>
      <w:r w:rsidRPr="009378C7">
        <w:rPr>
          <w:lang w:eastAsia="ja-JP"/>
        </w:rPr>
        <w:t xml:space="preserve"> layer helps ensure that applications are secure and free of security vulnerabilities.</w:t>
      </w:r>
    </w:p>
    <w:p w14:paraId="43CBCFEE" w14:textId="77777777" w:rsidR="009378C7" w:rsidRDefault="009378C7" w:rsidP="00355866">
      <w:pPr>
        <w:pStyle w:val="ListParagraph"/>
        <w:numPr>
          <w:ilvl w:val="0"/>
          <w:numId w:val="15"/>
        </w:numPr>
        <w:rPr>
          <w:lang w:eastAsia="ja-JP"/>
        </w:rPr>
      </w:pPr>
      <w:r w:rsidRPr="009378C7">
        <w:rPr>
          <w:lang w:eastAsia="ja-JP"/>
        </w:rPr>
        <w:t xml:space="preserve">The </w:t>
      </w:r>
      <w:r w:rsidRPr="009378C7">
        <w:rPr>
          <w:i/>
          <w:iCs/>
          <w:lang w:eastAsia="ja-JP"/>
        </w:rPr>
        <w:t>data</w:t>
      </w:r>
      <w:r w:rsidRPr="009378C7">
        <w:rPr>
          <w:lang w:eastAsia="ja-JP"/>
        </w:rPr>
        <w:t xml:space="preserve"> layer controls access to business and customer data that you need to protect</w:t>
      </w:r>
    </w:p>
    <w:p w14:paraId="2DDF5D3F" w14:textId="1B304FA8" w:rsidR="00284736" w:rsidRDefault="00284736">
      <w:pPr>
        <w:rPr>
          <w:lang w:eastAsia="ja-JP"/>
        </w:rPr>
      </w:pPr>
    </w:p>
    <w:p w14:paraId="0CC543FF" w14:textId="710BF4E9" w:rsidR="008456F0" w:rsidRPr="008456F0" w:rsidRDefault="008456F0" w:rsidP="008456F0">
      <w:pPr>
        <w:pStyle w:val="Heading2"/>
        <w:rPr>
          <w:lang w:eastAsia="ja-JP"/>
        </w:rPr>
      </w:pPr>
      <w:bookmarkStart w:id="50" w:name="_Toc107389664"/>
      <w:r w:rsidRPr="008456F0">
        <w:rPr>
          <w:lang w:eastAsia="ja-JP"/>
        </w:rPr>
        <w:t>Summary of Security</w:t>
      </w:r>
      <w:r>
        <w:rPr>
          <w:lang w:eastAsia="ja-JP"/>
        </w:rPr>
        <w:t xml:space="preserve"> services</w:t>
      </w:r>
      <w:r w:rsidRPr="008456F0">
        <w:rPr>
          <w:lang w:eastAsia="ja-JP"/>
        </w:rPr>
        <w:t>:</w:t>
      </w:r>
      <w:bookmarkEnd w:id="50"/>
    </w:p>
    <w:p w14:paraId="06CE3880" w14:textId="5B5F194D" w:rsidR="008456F0" w:rsidRPr="008456F0" w:rsidRDefault="00A91D9D" w:rsidP="008456F0">
      <w:pPr>
        <w:rPr>
          <w:rFonts w:eastAsia="Times New Roman" w:cstheme="minorHAnsi"/>
          <w:lang w:eastAsia="ja-JP"/>
        </w:rPr>
      </w:pPr>
      <w:r>
        <w:rPr>
          <w:rFonts w:eastAsia="Times New Roman" w:cstheme="minorHAnsi"/>
          <w:lang w:eastAsia="ja-JP"/>
        </w:rPr>
        <w:t>Microsoft Defender for Cloud</w:t>
      </w:r>
      <w:r w:rsidR="008456F0" w:rsidRPr="008456F0">
        <w:rPr>
          <w:rFonts w:eastAsia="Times New Roman" w:cstheme="minorHAnsi"/>
          <w:lang w:eastAsia="ja-JP"/>
        </w:rPr>
        <w:t xml:space="preserve"> provides visibility of your security posture across all of your services, both on Azure and on-premises.</w:t>
      </w:r>
    </w:p>
    <w:p w14:paraId="305A3615" w14:textId="77777777" w:rsidR="008456F0" w:rsidRPr="008456F0" w:rsidRDefault="008456F0" w:rsidP="008456F0">
      <w:pPr>
        <w:rPr>
          <w:rFonts w:eastAsia="Times New Roman" w:cstheme="minorHAnsi"/>
          <w:lang w:eastAsia="ja-JP"/>
        </w:rPr>
      </w:pPr>
      <w:r w:rsidRPr="008456F0">
        <w:rPr>
          <w:rFonts w:eastAsia="Times New Roman" w:cstheme="minorHAnsi"/>
          <w:lang w:eastAsia="ja-JP"/>
        </w:rPr>
        <w:t>Azure Sentinel aggregates security data from many different sources, and provides additional capabilities for threat detection and response.</w:t>
      </w:r>
    </w:p>
    <w:p w14:paraId="0FD98438" w14:textId="77777777" w:rsidR="008456F0" w:rsidRPr="008456F0" w:rsidRDefault="008456F0" w:rsidP="008456F0">
      <w:pPr>
        <w:rPr>
          <w:rFonts w:eastAsia="Times New Roman" w:cstheme="minorHAnsi"/>
          <w:lang w:eastAsia="ja-JP"/>
        </w:rPr>
      </w:pPr>
      <w:r w:rsidRPr="008456F0">
        <w:rPr>
          <w:rFonts w:eastAsia="Times New Roman" w:cstheme="minorHAnsi"/>
          <w:lang w:eastAsia="ja-JP"/>
        </w:rPr>
        <w:t>Azure Key Vault stores your applications' secrets, such as passwords, encryption keys, and certificates, in a single, central location.</w:t>
      </w:r>
    </w:p>
    <w:p w14:paraId="26B221DA" w14:textId="77777777" w:rsidR="008456F0" w:rsidRPr="008456F0" w:rsidRDefault="008456F0" w:rsidP="008456F0">
      <w:pPr>
        <w:rPr>
          <w:rFonts w:eastAsia="Times New Roman" w:cstheme="minorHAnsi"/>
          <w:lang w:eastAsia="ja-JP"/>
        </w:rPr>
      </w:pPr>
      <w:r w:rsidRPr="008456F0">
        <w:rPr>
          <w:rFonts w:eastAsia="Times New Roman" w:cstheme="minorHAnsi"/>
          <w:lang w:eastAsia="ja-JP"/>
        </w:rPr>
        <w:t>Azure Dedicated Host provides dedicated physical servers to host your Azure VMs for Windows and Linux.</w:t>
      </w:r>
    </w:p>
    <w:p w14:paraId="276C9CBA" w14:textId="77777777" w:rsidR="008456F0" w:rsidRDefault="008456F0">
      <w:pPr>
        <w:rPr>
          <w:lang w:eastAsia="ja-JP"/>
        </w:rPr>
      </w:pPr>
    </w:p>
    <w:p w14:paraId="05C2B650" w14:textId="49D348EF" w:rsidR="005A4831" w:rsidRDefault="00284736" w:rsidP="00284736">
      <w:pPr>
        <w:pStyle w:val="Heading2"/>
        <w:rPr>
          <w:lang w:eastAsia="ja-JP"/>
        </w:rPr>
      </w:pPr>
      <w:bookmarkStart w:id="51" w:name="_Toc107389665"/>
      <w:r>
        <w:rPr>
          <w:lang w:eastAsia="ja-JP"/>
        </w:rPr>
        <w:lastRenderedPageBreak/>
        <w:t>Azure Firewall</w:t>
      </w:r>
      <w:bookmarkEnd w:id="51"/>
    </w:p>
    <w:p w14:paraId="2DA26396" w14:textId="2D89D0BC" w:rsidR="00284736" w:rsidRDefault="00284736" w:rsidP="00284736">
      <w:pPr>
        <w:rPr>
          <w:lang w:eastAsia="ja-JP"/>
        </w:rPr>
      </w:pPr>
      <w:r>
        <w:rPr>
          <w:lang w:eastAsia="ja-JP"/>
        </w:rPr>
        <w:t>Azure firewall is a cloud-based network security service that helps protect resources in your Azure Virtual Networks. It works similarly to an on-premises firewall.</w:t>
      </w:r>
    </w:p>
    <w:p w14:paraId="0A12B088" w14:textId="230ACAFF" w:rsidR="00284736" w:rsidRDefault="00284736" w:rsidP="00284736">
      <w:r>
        <w:t>Azure Firewall provides a central location to create, enforce, and log application and network connectivity policies across subscriptions and virtual networks.</w:t>
      </w:r>
    </w:p>
    <w:p w14:paraId="36A7AAAE" w14:textId="77777777" w:rsidR="00284736" w:rsidRPr="00284736" w:rsidRDefault="00284736" w:rsidP="00284736">
      <w:pPr>
        <w:rPr>
          <w:lang w:eastAsia="ja-JP"/>
        </w:rPr>
      </w:pPr>
      <w:r w:rsidRPr="00284736">
        <w:rPr>
          <w:lang w:eastAsia="ja-JP"/>
        </w:rPr>
        <w:t>Azure Firewall provides many features, including:</w:t>
      </w:r>
    </w:p>
    <w:p w14:paraId="594B9B56" w14:textId="77777777" w:rsidR="00284736" w:rsidRPr="00284736" w:rsidRDefault="00284736" w:rsidP="00355866">
      <w:pPr>
        <w:pStyle w:val="ListParagraph"/>
        <w:numPr>
          <w:ilvl w:val="0"/>
          <w:numId w:val="16"/>
        </w:numPr>
        <w:rPr>
          <w:lang w:eastAsia="ja-JP"/>
        </w:rPr>
      </w:pPr>
      <w:r w:rsidRPr="00284736">
        <w:rPr>
          <w:lang w:eastAsia="ja-JP"/>
        </w:rPr>
        <w:t>Built-in high availability.</w:t>
      </w:r>
    </w:p>
    <w:p w14:paraId="44931FF0" w14:textId="77777777" w:rsidR="00284736" w:rsidRPr="00284736" w:rsidRDefault="00284736" w:rsidP="00355866">
      <w:pPr>
        <w:pStyle w:val="ListParagraph"/>
        <w:numPr>
          <w:ilvl w:val="0"/>
          <w:numId w:val="16"/>
        </w:numPr>
        <w:rPr>
          <w:lang w:eastAsia="ja-JP"/>
        </w:rPr>
      </w:pPr>
      <w:r w:rsidRPr="00284736">
        <w:rPr>
          <w:lang w:eastAsia="ja-JP"/>
        </w:rPr>
        <w:t>Unrestricted cloud scalability.</w:t>
      </w:r>
    </w:p>
    <w:p w14:paraId="6128060B" w14:textId="55D26BA0" w:rsidR="0008562A" w:rsidRPr="00284736" w:rsidRDefault="00284736" w:rsidP="0008562A">
      <w:pPr>
        <w:pStyle w:val="ListParagraph"/>
        <w:numPr>
          <w:ilvl w:val="0"/>
          <w:numId w:val="16"/>
        </w:numPr>
        <w:rPr>
          <w:lang w:eastAsia="ja-JP"/>
        </w:rPr>
      </w:pPr>
      <w:r w:rsidRPr="00284736">
        <w:rPr>
          <w:lang w:eastAsia="ja-JP"/>
        </w:rPr>
        <w:t>Inbound and outbound filtering rules.</w:t>
      </w:r>
    </w:p>
    <w:p w14:paraId="50C32763" w14:textId="77777777" w:rsidR="00284736" w:rsidRPr="00284736" w:rsidRDefault="00284736" w:rsidP="00355866">
      <w:pPr>
        <w:pStyle w:val="ListParagraph"/>
        <w:numPr>
          <w:ilvl w:val="0"/>
          <w:numId w:val="16"/>
        </w:numPr>
        <w:rPr>
          <w:lang w:eastAsia="ja-JP"/>
        </w:rPr>
      </w:pPr>
      <w:r w:rsidRPr="00284736">
        <w:rPr>
          <w:lang w:eastAsia="ja-JP"/>
        </w:rPr>
        <w:t>Inbound Destination Network Address Translation (DNAT) support.</w:t>
      </w:r>
    </w:p>
    <w:p w14:paraId="69CAE5BE" w14:textId="77777777" w:rsidR="00284736" w:rsidRDefault="00284736" w:rsidP="00355866">
      <w:pPr>
        <w:pStyle w:val="ListParagraph"/>
        <w:numPr>
          <w:ilvl w:val="0"/>
          <w:numId w:val="16"/>
        </w:numPr>
        <w:rPr>
          <w:b/>
          <w:lang w:eastAsia="ja-JP"/>
        </w:rPr>
      </w:pPr>
      <w:r w:rsidRPr="00284736">
        <w:rPr>
          <w:b/>
          <w:lang w:eastAsia="ja-JP"/>
        </w:rPr>
        <w:t>Azure Monitor logging.</w:t>
      </w:r>
    </w:p>
    <w:p w14:paraId="1B199949" w14:textId="77777777" w:rsidR="00284736" w:rsidRPr="00284736" w:rsidRDefault="00284736" w:rsidP="00284736">
      <w:pPr>
        <w:rPr>
          <w:b/>
          <w:lang w:eastAsia="ja-JP"/>
        </w:rPr>
      </w:pPr>
    </w:p>
    <w:p w14:paraId="1F6AF376" w14:textId="29F97E60" w:rsidR="00BE4DE4" w:rsidRDefault="00284736" w:rsidP="00BE4DE4">
      <w:pPr>
        <w:pStyle w:val="Heading2"/>
        <w:rPr>
          <w:lang w:eastAsia="ja-JP"/>
        </w:rPr>
      </w:pPr>
      <w:bookmarkStart w:id="52" w:name="_Toc107389666"/>
      <w:r>
        <w:rPr>
          <w:lang w:eastAsia="ja-JP"/>
        </w:rPr>
        <w:t>Miscellaneous Security</w:t>
      </w:r>
      <w:bookmarkEnd w:id="52"/>
    </w:p>
    <w:p w14:paraId="03699D73" w14:textId="32AFAB7B" w:rsidR="00BE4DE4" w:rsidRPr="00BE4DE4" w:rsidRDefault="00BE4DE4" w:rsidP="00BE4DE4">
      <w:pPr>
        <w:pStyle w:val="Heading3"/>
        <w:rPr>
          <w:lang w:eastAsia="ja-JP"/>
        </w:rPr>
      </w:pPr>
      <w:bookmarkStart w:id="53" w:name="_Toc107389667"/>
      <w:r>
        <w:rPr>
          <w:lang w:eastAsia="ja-JP"/>
        </w:rPr>
        <w:t>DDoS</w:t>
      </w:r>
      <w:bookmarkEnd w:id="53"/>
    </w:p>
    <w:p w14:paraId="60AA31CE" w14:textId="713874C0" w:rsidR="00284736" w:rsidRDefault="00284736" w:rsidP="00284736">
      <w:pPr>
        <w:rPr>
          <w:lang w:eastAsia="ja-JP"/>
        </w:rPr>
      </w:pPr>
      <w:r>
        <w:rPr>
          <w:lang w:eastAsia="ja-JP"/>
        </w:rPr>
        <w:t xml:space="preserve">Azure provides DDoS protection to all their services. There are 2 levels, Basic (free) </w:t>
      </w:r>
      <w:r w:rsidR="00BE4DE4">
        <w:rPr>
          <w:lang w:eastAsia="ja-JP"/>
        </w:rPr>
        <w:t>and Standard (additional cost).</w:t>
      </w:r>
    </w:p>
    <w:p w14:paraId="1DE3D32D" w14:textId="22E18B46" w:rsidR="00BE4DE4" w:rsidRDefault="00BE4DE4" w:rsidP="00355866">
      <w:pPr>
        <w:pStyle w:val="ListParagraph"/>
        <w:numPr>
          <w:ilvl w:val="0"/>
          <w:numId w:val="6"/>
        </w:numPr>
        <w:rPr>
          <w:lang w:eastAsia="ja-JP"/>
        </w:rPr>
      </w:pPr>
      <w:r>
        <w:rPr>
          <w:lang w:eastAsia="ja-JP"/>
        </w:rPr>
        <w:t>Basic DDoS protection protects the Azure Infrastructure and monitors traffic.</w:t>
      </w:r>
    </w:p>
    <w:p w14:paraId="54ADF5FE" w14:textId="434D901E" w:rsidR="00BE4DE4" w:rsidRDefault="00BE4DE4" w:rsidP="00355866">
      <w:pPr>
        <w:pStyle w:val="ListParagraph"/>
        <w:numPr>
          <w:ilvl w:val="0"/>
          <w:numId w:val="6"/>
        </w:numPr>
        <w:rPr>
          <w:lang w:eastAsia="ja-JP"/>
        </w:rPr>
      </w:pPr>
      <w:r>
        <w:rPr>
          <w:lang w:eastAsia="ja-JP"/>
        </w:rPr>
        <w:t>Standard DDoS protection helps protect your Virtual Networks, and potentially your web applications, from “volumetric attacks” (traffic flooding) &amp; “protocol attacks” (exploit vulnerability).</w:t>
      </w:r>
      <w:r w:rsidR="00712EA0">
        <w:rPr>
          <w:lang w:eastAsia="ja-JP"/>
        </w:rPr>
        <w:t xml:space="preserve"> (web apps DDoS protection requires a </w:t>
      </w:r>
      <w:r w:rsidR="00712EA0">
        <w:t>Web application firewall (WAF), which exists in Azure Application Gateway)</w:t>
      </w:r>
    </w:p>
    <w:p w14:paraId="2872BF1D" w14:textId="18526368" w:rsidR="00BE4DE4" w:rsidRDefault="00BE4DE4" w:rsidP="00BE4DE4">
      <w:pPr>
        <w:pStyle w:val="Heading3"/>
        <w:rPr>
          <w:lang w:eastAsia="ja-JP"/>
        </w:rPr>
      </w:pPr>
      <w:bookmarkStart w:id="54" w:name="_Toc107389668"/>
      <w:r>
        <w:rPr>
          <w:lang w:eastAsia="ja-JP"/>
        </w:rPr>
        <w:t>NSG (internal firewall)</w:t>
      </w:r>
      <w:bookmarkEnd w:id="54"/>
    </w:p>
    <w:p w14:paraId="551A900E" w14:textId="5F75DEFD" w:rsidR="00BE4DE4" w:rsidRDefault="00BE4DE4" w:rsidP="00284736">
      <w:pPr>
        <w:rPr>
          <w:lang w:eastAsia="ja-JP"/>
        </w:rPr>
      </w:pPr>
      <w:r>
        <w:rPr>
          <w:lang w:eastAsia="ja-JP"/>
        </w:rPr>
        <w:t>Network Security Group (NSG) enables you to filter network traffic within an Azure virtual network. A NSG can be thought of as an internal firewall.</w:t>
      </w:r>
    </w:p>
    <w:p w14:paraId="31AC9B43" w14:textId="54E48249" w:rsidR="00BE4DE4" w:rsidRDefault="00712EA0" w:rsidP="00712EA0">
      <w:pPr>
        <w:pStyle w:val="Heading3"/>
        <w:rPr>
          <w:lang w:eastAsia="ja-JP"/>
        </w:rPr>
      </w:pPr>
      <w:bookmarkStart w:id="55" w:name="_Toc107389669"/>
      <w:r>
        <w:rPr>
          <w:lang w:eastAsia="ja-JP"/>
        </w:rPr>
        <w:t>Security Recommendations</w:t>
      </w:r>
      <w:bookmarkEnd w:id="55"/>
    </w:p>
    <w:p w14:paraId="5C6A46E8" w14:textId="742F26F1" w:rsidR="00712EA0" w:rsidRPr="00712EA0" w:rsidRDefault="00712EA0" w:rsidP="00712EA0">
      <w:pPr>
        <w:rPr>
          <w:lang w:eastAsia="ja-JP"/>
        </w:rPr>
      </w:pPr>
      <w:r>
        <w:rPr>
          <w:lang w:eastAsia="ja-JP"/>
        </w:rPr>
        <w:t>Perimeter layer</w:t>
      </w:r>
    </w:p>
    <w:p w14:paraId="66967EAB" w14:textId="77777777" w:rsidR="00712EA0" w:rsidRPr="00712EA0" w:rsidRDefault="00712EA0" w:rsidP="00355866">
      <w:pPr>
        <w:pStyle w:val="ListParagraph"/>
        <w:numPr>
          <w:ilvl w:val="0"/>
          <w:numId w:val="17"/>
        </w:numPr>
        <w:rPr>
          <w:lang w:eastAsia="ja-JP"/>
        </w:rPr>
      </w:pPr>
      <w:r w:rsidRPr="00712EA0">
        <w:rPr>
          <w:lang w:eastAsia="ja-JP"/>
        </w:rPr>
        <w:t>Use Azure DDoS Protection to filter large-scale attacks before they can cause a denial of service for users.</w:t>
      </w:r>
    </w:p>
    <w:p w14:paraId="3686614E" w14:textId="77777777" w:rsidR="00712EA0" w:rsidRDefault="00712EA0" w:rsidP="00355866">
      <w:pPr>
        <w:pStyle w:val="ListParagraph"/>
        <w:numPr>
          <w:ilvl w:val="0"/>
          <w:numId w:val="17"/>
        </w:numPr>
        <w:rPr>
          <w:lang w:eastAsia="ja-JP"/>
        </w:rPr>
      </w:pPr>
      <w:r w:rsidRPr="00712EA0">
        <w:rPr>
          <w:lang w:eastAsia="ja-JP"/>
        </w:rPr>
        <w:t>Use perimeter firewalls with Azure Firewall to identify and alert on malicious attacks against your network.</w:t>
      </w:r>
    </w:p>
    <w:p w14:paraId="68A592EA" w14:textId="3A049238" w:rsidR="00712EA0" w:rsidRPr="00712EA0" w:rsidRDefault="00712EA0" w:rsidP="00712EA0">
      <w:pPr>
        <w:rPr>
          <w:lang w:eastAsia="ja-JP"/>
        </w:rPr>
      </w:pPr>
      <w:r>
        <w:rPr>
          <w:lang w:eastAsia="ja-JP"/>
        </w:rPr>
        <w:t>Network layer</w:t>
      </w:r>
    </w:p>
    <w:p w14:paraId="4CDEB94C" w14:textId="77777777" w:rsidR="00712EA0" w:rsidRPr="00712EA0" w:rsidRDefault="00712EA0" w:rsidP="00355866">
      <w:pPr>
        <w:pStyle w:val="ListParagraph"/>
        <w:numPr>
          <w:ilvl w:val="0"/>
          <w:numId w:val="17"/>
        </w:numPr>
        <w:rPr>
          <w:lang w:eastAsia="ja-JP"/>
        </w:rPr>
      </w:pPr>
      <w:r w:rsidRPr="00712EA0">
        <w:rPr>
          <w:lang w:eastAsia="ja-JP"/>
        </w:rPr>
        <w:t>Limit communication between resources by segmenting your network and configuring access controls.</w:t>
      </w:r>
    </w:p>
    <w:p w14:paraId="17777DD7" w14:textId="77777777" w:rsidR="00712EA0" w:rsidRPr="00712EA0" w:rsidRDefault="00712EA0" w:rsidP="00355866">
      <w:pPr>
        <w:pStyle w:val="ListParagraph"/>
        <w:numPr>
          <w:ilvl w:val="0"/>
          <w:numId w:val="17"/>
        </w:numPr>
        <w:rPr>
          <w:lang w:eastAsia="ja-JP"/>
        </w:rPr>
      </w:pPr>
      <w:r w:rsidRPr="00712EA0">
        <w:rPr>
          <w:lang w:eastAsia="ja-JP"/>
        </w:rPr>
        <w:t>Deny by default.</w:t>
      </w:r>
    </w:p>
    <w:p w14:paraId="5E2363CA" w14:textId="77777777" w:rsidR="00712EA0" w:rsidRPr="00712EA0" w:rsidRDefault="00712EA0" w:rsidP="00355866">
      <w:pPr>
        <w:pStyle w:val="ListParagraph"/>
        <w:numPr>
          <w:ilvl w:val="0"/>
          <w:numId w:val="17"/>
        </w:numPr>
        <w:rPr>
          <w:lang w:eastAsia="ja-JP"/>
        </w:rPr>
      </w:pPr>
      <w:r w:rsidRPr="00712EA0">
        <w:rPr>
          <w:lang w:eastAsia="ja-JP"/>
        </w:rPr>
        <w:t>Restrict inbound internet access and limit outbound where appropriate.</w:t>
      </w:r>
    </w:p>
    <w:p w14:paraId="0EB82F8D" w14:textId="77777777" w:rsidR="00712EA0" w:rsidRPr="00712EA0" w:rsidRDefault="00712EA0" w:rsidP="00355866">
      <w:pPr>
        <w:pStyle w:val="ListParagraph"/>
        <w:numPr>
          <w:ilvl w:val="0"/>
          <w:numId w:val="17"/>
        </w:numPr>
        <w:rPr>
          <w:lang w:eastAsia="ja-JP"/>
        </w:rPr>
      </w:pPr>
      <w:r w:rsidRPr="00712EA0">
        <w:rPr>
          <w:lang w:eastAsia="ja-JP"/>
        </w:rPr>
        <w:t>Implement secure connectivity to on-premises networks.</w:t>
      </w:r>
    </w:p>
    <w:p w14:paraId="695FBDD7" w14:textId="33664A00" w:rsidR="00712EA0" w:rsidRDefault="00712EA0" w:rsidP="00284736">
      <w:pPr>
        <w:rPr>
          <w:lang w:eastAsia="ja-JP"/>
        </w:rPr>
      </w:pPr>
      <w:r>
        <w:rPr>
          <w:lang w:eastAsia="ja-JP"/>
        </w:rPr>
        <w:t>Combine available security methods, such as NSG + Web App Firewall.</w:t>
      </w:r>
    </w:p>
    <w:p w14:paraId="7631A4C2" w14:textId="77777777" w:rsidR="00712EA0" w:rsidRDefault="00712EA0">
      <w:pPr>
        <w:rPr>
          <w:lang w:eastAsia="ja-JP"/>
        </w:rPr>
      </w:pPr>
      <w:r>
        <w:rPr>
          <w:lang w:eastAsia="ja-JP"/>
        </w:rPr>
        <w:br w:type="page"/>
      </w:r>
    </w:p>
    <w:p w14:paraId="3CC86DC1" w14:textId="00038B60" w:rsidR="00712EA0" w:rsidRDefault="00785AAF" w:rsidP="00712EA0">
      <w:pPr>
        <w:pStyle w:val="Heading2"/>
        <w:rPr>
          <w:lang w:eastAsia="ja-JP"/>
        </w:rPr>
      </w:pPr>
      <w:bookmarkStart w:id="56" w:name="_Toc107389670"/>
      <w:r>
        <w:rPr>
          <w:lang w:eastAsia="ja-JP"/>
        </w:rPr>
        <w:lastRenderedPageBreak/>
        <w:t xml:space="preserve">Microsoft Defender for Cloud (previously </w:t>
      </w:r>
      <w:r w:rsidR="00712EA0">
        <w:rPr>
          <w:lang w:eastAsia="ja-JP"/>
        </w:rPr>
        <w:t>Azure Security Center</w:t>
      </w:r>
      <w:r>
        <w:rPr>
          <w:lang w:eastAsia="ja-JP"/>
        </w:rPr>
        <w:t>)</w:t>
      </w:r>
      <w:bookmarkEnd w:id="56"/>
    </w:p>
    <w:p w14:paraId="4B06DF3A" w14:textId="63623015" w:rsidR="00712EA0" w:rsidRPr="00712EA0" w:rsidRDefault="00785AAF" w:rsidP="00712EA0">
      <w:pPr>
        <w:rPr>
          <w:lang w:eastAsia="ja-JP"/>
        </w:rPr>
      </w:pPr>
      <w:r>
        <w:rPr>
          <w:lang w:eastAsia="ja-JP"/>
        </w:rPr>
        <w:t>Microsoft Defender for Cloud can</w:t>
      </w:r>
      <w:r w:rsidR="00712EA0" w:rsidRPr="00712EA0">
        <w:rPr>
          <w:lang w:eastAsia="ja-JP"/>
        </w:rPr>
        <w:t>:</w:t>
      </w:r>
    </w:p>
    <w:p w14:paraId="61AE9C38" w14:textId="77777777" w:rsidR="00712EA0" w:rsidRPr="00712EA0" w:rsidRDefault="00712EA0" w:rsidP="00355866">
      <w:pPr>
        <w:pStyle w:val="ListParagraph"/>
        <w:numPr>
          <w:ilvl w:val="0"/>
          <w:numId w:val="18"/>
        </w:numPr>
        <w:rPr>
          <w:lang w:eastAsia="ja-JP"/>
        </w:rPr>
      </w:pPr>
      <w:r w:rsidRPr="00712EA0">
        <w:rPr>
          <w:lang w:eastAsia="ja-JP"/>
        </w:rPr>
        <w:t>Monitor security settings across on-premises and cloud workloads.</w:t>
      </w:r>
    </w:p>
    <w:p w14:paraId="02ABFC9F" w14:textId="77777777" w:rsidR="00712EA0" w:rsidRPr="00712EA0" w:rsidRDefault="00712EA0" w:rsidP="00355866">
      <w:pPr>
        <w:pStyle w:val="ListParagraph"/>
        <w:numPr>
          <w:ilvl w:val="0"/>
          <w:numId w:val="18"/>
        </w:numPr>
        <w:rPr>
          <w:lang w:eastAsia="ja-JP"/>
        </w:rPr>
      </w:pPr>
      <w:r w:rsidRPr="003F2692">
        <w:rPr>
          <w:b/>
          <w:lang w:eastAsia="ja-JP"/>
        </w:rPr>
        <w:t>Automatically apply required security settings to new resources</w:t>
      </w:r>
      <w:r w:rsidRPr="00712EA0">
        <w:rPr>
          <w:lang w:eastAsia="ja-JP"/>
        </w:rPr>
        <w:t xml:space="preserve"> as they come online.</w:t>
      </w:r>
    </w:p>
    <w:p w14:paraId="1B06FEEF" w14:textId="77777777" w:rsidR="00712EA0" w:rsidRPr="00712EA0" w:rsidRDefault="00712EA0" w:rsidP="00355866">
      <w:pPr>
        <w:pStyle w:val="ListParagraph"/>
        <w:numPr>
          <w:ilvl w:val="0"/>
          <w:numId w:val="18"/>
        </w:numPr>
        <w:rPr>
          <w:lang w:eastAsia="ja-JP"/>
        </w:rPr>
      </w:pPr>
      <w:r w:rsidRPr="00712EA0">
        <w:rPr>
          <w:lang w:eastAsia="ja-JP"/>
        </w:rPr>
        <w:t>Provide security recommendations that are based on your current configurations, resources, and networks.</w:t>
      </w:r>
    </w:p>
    <w:p w14:paraId="766EDFE1" w14:textId="77777777" w:rsidR="00712EA0" w:rsidRPr="00712EA0" w:rsidRDefault="00712EA0" w:rsidP="00355866">
      <w:pPr>
        <w:pStyle w:val="ListParagraph"/>
        <w:numPr>
          <w:ilvl w:val="0"/>
          <w:numId w:val="18"/>
        </w:numPr>
        <w:rPr>
          <w:lang w:eastAsia="ja-JP"/>
        </w:rPr>
      </w:pPr>
      <w:r w:rsidRPr="00712EA0">
        <w:rPr>
          <w:lang w:eastAsia="ja-JP"/>
        </w:rPr>
        <w:t xml:space="preserve">Continuously </w:t>
      </w:r>
      <w:r w:rsidRPr="00712EA0">
        <w:rPr>
          <w:b/>
          <w:lang w:eastAsia="ja-JP"/>
        </w:rPr>
        <w:t xml:space="preserve">monitor your resources and perform automatic security assessments to identify potential vulnerabilities </w:t>
      </w:r>
      <w:r w:rsidRPr="00712EA0">
        <w:rPr>
          <w:lang w:eastAsia="ja-JP"/>
        </w:rPr>
        <w:t>before those vulnerabilities can be exploited.</w:t>
      </w:r>
    </w:p>
    <w:p w14:paraId="168FAF68" w14:textId="77777777" w:rsidR="00712EA0" w:rsidRPr="00712EA0" w:rsidRDefault="00712EA0" w:rsidP="00355866">
      <w:pPr>
        <w:pStyle w:val="ListParagraph"/>
        <w:numPr>
          <w:ilvl w:val="0"/>
          <w:numId w:val="18"/>
        </w:numPr>
        <w:rPr>
          <w:lang w:eastAsia="ja-JP"/>
        </w:rPr>
      </w:pPr>
      <w:r w:rsidRPr="00712EA0">
        <w:rPr>
          <w:lang w:eastAsia="ja-JP"/>
        </w:rPr>
        <w:t xml:space="preserve">Use machine learning to </w:t>
      </w:r>
      <w:r w:rsidRPr="0087123B">
        <w:rPr>
          <w:b/>
          <w:lang w:eastAsia="ja-JP"/>
        </w:rPr>
        <w:t>detect and block malware from being installed on your virtual machines (VMs) and other resources</w:t>
      </w:r>
      <w:r w:rsidRPr="00712EA0">
        <w:rPr>
          <w:lang w:eastAsia="ja-JP"/>
        </w:rPr>
        <w:t xml:space="preserve">. You can also use </w:t>
      </w:r>
      <w:r w:rsidRPr="00712EA0">
        <w:rPr>
          <w:i/>
          <w:iCs/>
          <w:lang w:eastAsia="ja-JP"/>
        </w:rPr>
        <w:t>adaptive application controls</w:t>
      </w:r>
      <w:r w:rsidRPr="00712EA0">
        <w:rPr>
          <w:lang w:eastAsia="ja-JP"/>
        </w:rPr>
        <w:t xml:space="preserve"> to define rules that list allowed applications to ensure that only applications you allow can run.</w:t>
      </w:r>
    </w:p>
    <w:p w14:paraId="2148D537" w14:textId="77777777" w:rsidR="00712EA0" w:rsidRPr="00712EA0" w:rsidRDefault="00712EA0" w:rsidP="00355866">
      <w:pPr>
        <w:pStyle w:val="ListParagraph"/>
        <w:numPr>
          <w:ilvl w:val="0"/>
          <w:numId w:val="18"/>
        </w:numPr>
        <w:rPr>
          <w:lang w:eastAsia="ja-JP"/>
        </w:rPr>
      </w:pPr>
      <w:r w:rsidRPr="0087123B">
        <w:rPr>
          <w:b/>
          <w:lang w:eastAsia="ja-JP"/>
        </w:rPr>
        <w:t>Detect and analyze potential inbound attacks</w:t>
      </w:r>
      <w:r w:rsidRPr="00712EA0">
        <w:rPr>
          <w:lang w:eastAsia="ja-JP"/>
        </w:rPr>
        <w:t xml:space="preserve"> and investigate threats and any post-breach activity that might have occurred.</w:t>
      </w:r>
    </w:p>
    <w:p w14:paraId="02286DCF" w14:textId="77777777" w:rsidR="00712EA0" w:rsidRPr="00712EA0" w:rsidRDefault="00712EA0" w:rsidP="00355866">
      <w:pPr>
        <w:pStyle w:val="ListParagraph"/>
        <w:numPr>
          <w:ilvl w:val="0"/>
          <w:numId w:val="18"/>
        </w:numPr>
        <w:rPr>
          <w:lang w:eastAsia="ja-JP"/>
        </w:rPr>
      </w:pPr>
      <w:r w:rsidRPr="00712EA0">
        <w:rPr>
          <w:lang w:eastAsia="ja-JP"/>
        </w:rPr>
        <w:t xml:space="preserve">Provide </w:t>
      </w:r>
      <w:r w:rsidRPr="0087123B">
        <w:rPr>
          <w:b/>
          <w:lang w:eastAsia="ja-JP"/>
        </w:rPr>
        <w:t>just-in-time access control for network ports</w:t>
      </w:r>
      <w:r w:rsidRPr="00712EA0">
        <w:rPr>
          <w:lang w:eastAsia="ja-JP"/>
        </w:rPr>
        <w:t>. Doing so reduces your attack surface by ensuring that the network only allows traffic that you require at the time that you need it to.</w:t>
      </w:r>
    </w:p>
    <w:p w14:paraId="70276060" w14:textId="32A082CF" w:rsidR="00712EA0" w:rsidRDefault="0087123B" w:rsidP="00712EA0">
      <w:pPr>
        <w:pStyle w:val="Heading2"/>
        <w:rPr>
          <w:lang w:eastAsia="ja-JP"/>
        </w:rPr>
      </w:pPr>
      <w:bookmarkStart w:id="57" w:name="_Toc107389671"/>
      <w:r>
        <w:rPr>
          <w:lang w:eastAsia="ja-JP"/>
        </w:rPr>
        <w:t>Security Sentinel</w:t>
      </w:r>
      <w:bookmarkEnd w:id="57"/>
    </w:p>
    <w:p w14:paraId="13C9752A" w14:textId="7BA99C94" w:rsidR="0087123B" w:rsidRDefault="0087123B" w:rsidP="00355866">
      <w:pPr>
        <w:pStyle w:val="ListParagraph"/>
        <w:numPr>
          <w:ilvl w:val="0"/>
          <w:numId w:val="18"/>
        </w:numPr>
        <w:rPr>
          <w:lang w:eastAsia="ja-JP"/>
        </w:rPr>
      </w:pPr>
      <w:r>
        <w:rPr>
          <w:lang w:eastAsia="ja-JP"/>
        </w:rPr>
        <w:t>Detect undetected threats</w:t>
      </w:r>
    </w:p>
    <w:p w14:paraId="4A60C388" w14:textId="69602D42" w:rsidR="0087123B" w:rsidRDefault="0087123B" w:rsidP="00355866">
      <w:pPr>
        <w:pStyle w:val="ListParagraph"/>
        <w:numPr>
          <w:ilvl w:val="0"/>
          <w:numId w:val="18"/>
        </w:numPr>
        <w:rPr>
          <w:lang w:eastAsia="ja-JP"/>
        </w:rPr>
      </w:pPr>
      <w:r>
        <w:rPr>
          <w:lang w:eastAsia="ja-JP"/>
        </w:rPr>
        <w:t>Collect data at scale (across apps, users, devices…)</w:t>
      </w:r>
    </w:p>
    <w:p w14:paraId="636397D3" w14:textId="2466DFDB" w:rsidR="0087123B" w:rsidRDefault="0087123B" w:rsidP="00355866">
      <w:pPr>
        <w:pStyle w:val="ListParagraph"/>
        <w:numPr>
          <w:ilvl w:val="0"/>
          <w:numId w:val="18"/>
        </w:numPr>
        <w:rPr>
          <w:lang w:eastAsia="ja-JP"/>
        </w:rPr>
      </w:pPr>
      <w:r>
        <w:rPr>
          <w:lang w:eastAsia="ja-JP"/>
        </w:rPr>
        <w:t>Respond to threats quickly with automated tasks</w:t>
      </w:r>
    </w:p>
    <w:p w14:paraId="4D4B1DF5" w14:textId="073EC35D" w:rsidR="00B14F7A" w:rsidRDefault="00FD79E8" w:rsidP="00B14F7A">
      <w:pPr>
        <w:pStyle w:val="Heading2"/>
        <w:rPr>
          <w:lang w:eastAsia="ja-JP"/>
        </w:rPr>
      </w:pPr>
      <w:hyperlink r:id="rId33" w:history="1">
        <w:bookmarkStart w:id="58" w:name="_Toc107389672"/>
        <w:r w:rsidR="00B14F7A" w:rsidRPr="00B14F7A">
          <w:rPr>
            <w:rStyle w:val="Hyperlink"/>
            <w:lang w:eastAsia="ja-JP"/>
          </w:rPr>
          <w:t>Azure Key Vault</w:t>
        </w:r>
        <w:bookmarkEnd w:id="58"/>
      </w:hyperlink>
    </w:p>
    <w:p w14:paraId="4C480552" w14:textId="77777777" w:rsidR="00B14F7A" w:rsidRPr="00B14F7A" w:rsidRDefault="00B14F7A" w:rsidP="00B14F7A">
      <w:pPr>
        <w:rPr>
          <w:lang w:eastAsia="ja-JP"/>
        </w:rPr>
      </w:pPr>
      <w:r w:rsidRPr="00B14F7A">
        <w:rPr>
          <w:lang w:eastAsia="ja-JP"/>
        </w:rPr>
        <w:t>Azure Key Vault can help you:</w:t>
      </w:r>
    </w:p>
    <w:p w14:paraId="0200F229" w14:textId="26AA4838" w:rsidR="00B14F7A" w:rsidRPr="00B14F7A" w:rsidRDefault="00B14F7A" w:rsidP="00355866">
      <w:pPr>
        <w:pStyle w:val="ListParagraph"/>
        <w:numPr>
          <w:ilvl w:val="0"/>
          <w:numId w:val="19"/>
        </w:numPr>
        <w:rPr>
          <w:lang w:eastAsia="ja-JP"/>
        </w:rPr>
      </w:pPr>
      <w:r w:rsidRPr="00B14F7A">
        <w:rPr>
          <w:b/>
          <w:bCs/>
          <w:lang w:eastAsia="ja-JP"/>
        </w:rPr>
        <w:t>Manage secrets</w:t>
      </w:r>
      <w:r w:rsidR="005674E0">
        <w:rPr>
          <w:b/>
          <w:bCs/>
          <w:lang w:eastAsia="ja-JP"/>
        </w:rPr>
        <w:t>.</w:t>
      </w:r>
      <w:r w:rsidRPr="00B14F7A">
        <w:rPr>
          <w:lang w:eastAsia="ja-JP"/>
        </w:rPr>
        <w:t xml:space="preserve"> </w:t>
      </w:r>
      <w:r w:rsidR="00527521">
        <w:rPr>
          <w:lang w:eastAsia="ja-JP"/>
        </w:rPr>
        <w:t>Y</w:t>
      </w:r>
      <w:r w:rsidR="005674E0" w:rsidRPr="00B14F7A">
        <w:rPr>
          <w:lang w:eastAsia="ja-JP"/>
        </w:rPr>
        <w:t>ou</w:t>
      </w:r>
      <w:r w:rsidRPr="00B14F7A">
        <w:rPr>
          <w:lang w:eastAsia="ja-JP"/>
        </w:rPr>
        <w:t xml:space="preserve"> can use Key Vault to securely store and tightly control access to tokens, passwords, certificates, API keys, and other secrets.</w:t>
      </w:r>
    </w:p>
    <w:p w14:paraId="7956BA6D" w14:textId="753C01F5" w:rsidR="00B14F7A" w:rsidRPr="00B14F7A" w:rsidRDefault="00B14F7A" w:rsidP="00355866">
      <w:pPr>
        <w:pStyle w:val="ListParagraph"/>
        <w:numPr>
          <w:ilvl w:val="0"/>
          <w:numId w:val="19"/>
        </w:numPr>
        <w:rPr>
          <w:lang w:eastAsia="ja-JP"/>
        </w:rPr>
      </w:pPr>
      <w:r w:rsidRPr="00B14F7A">
        <w:rPr>
          <w:b/>
          <w:bCs/>
          <w:lang w:eastAsia="ja-JP"/>
        </w:rPr>
        <w:t>Manage encryption keys</w:t>
      </w:r>
      <w:r w:rsidR="005674E0">
        <w:rPr>
          <w:b/>
          <w:bCs/>
          <w:lang w:eastAsia="ja-JP"/>
        </w:rPr>
        <w:t>.</w:t>
      </w:r>
      <w:r w:rsidRPr="00B14F7A">
        <w:rPr>
          <w:lang w:eastAsia="ja-JP"/>
        </w:rPr>
        <w:t xml:space="preserve"> </w:t>
      </w:r>
      <w:r w:rsidR="00CD2F84">
        <w:rPr>
          <w:lang w:eastAsia="ja-JP"/>
        </w:rPr>
        <w:t>Y</w:t>
      </w:r>
      <w:r w:rsidRPr="00B14F7A">
        <w:rPr>
          <w:lang w:eastAsia="ja-JP"/>
        </w:rPr>
        <w:t>ou can use Key Vault as a key management solution. Key Vault makes it easier to create and control the encryption keys that are used to encrypt your data.</w:t>
      </w:r>
    </w:p>
    <w:p w14:paraId="0F3AD5E6" w14:textId="4EFE4044" w:rsidR="00B14F7A" w:rsidRPr="00B14F7A" w:rsidRDefault="00B14F7A" w:rsidP="00355866">
      <w:pPr>
        <w:pStyle w:val="ListParagraph"/>
        <w:numPr>
          <w:ilvl w:val="0"/>
          <w:numId w:val="19"/>
        </w:numPr>
        <w:rPr>
          <w:lang w:eastAsia="ja-JP"/>
        </w:rPr>
      </w:pPr>
      <w:r w:rsidRPr="00B14F7A">
        <w:rPr>
          <w:b/>
          <w:bCs/>
          <w:lang w:eastAsia="ja-JP"/>
        </w:rPr>
        <w:t>Manage SSL/TLS certificates</w:t>
      </w:r>
      <w:r w:rsidR="005674E0">
        <w:rPr>
          <w:b/>
          <w:bCs/>
          <w:lang w:eastAsia="ja-JP"/>
        </w:rPr>
        <w:t>.</w:t>
      </w:r>
      <w:r w:rsidRPr="00B14F7A">
        <w:rPr>
          <w:lang w:eastAsia="ja-JP"/>
        </w:rPr>
        <w:t xml:space="preserve"> Key Vault enables you to provision, manage, and deploy your public and private Secure Sockets Layer/Transport Layer Security (SSL/TLS) certificates for both your Azure resources and your internal resources.</w:t>
      </w:r>
    </w:p>
    <w:p w14:paraId="5F2C8B21" w14:textId="05AFEF42" w:rsidR="00B14F7A" w:rsidRPr="00B14F7A" w:rsidRDefault="00B14F7A" w:rsidP="00355866">
      <w:pPr>
        <w:pStyle w:val="ListParagraph"/>
        <w:numPr>
          <w:ilvl w:val="0"/>
          <w:numId w:val="19"/>
        </w:numPr>
        <w:rPr>
          <w:lang w:eastAsia="ja-JP"/>
        </w:rPr>
      </w:pPr>
      <w:r w:rsidRPr="00B14F7A">
        <w:rPr>
          <w:b/>
          <w:bCs/>
          <w:lang w:eastAsia="ja-JP"/>
        </w:rPr>
        <w:t xml:space="preserve">Store secrets backed by </w:t>
      </w:r>
      <w:r w:rsidR="00527521">
        <w:rPr>
          <w:b/>
          <w:bCs/>
          <w:lang w:eastAsia="ja-JP"/>
        </w:rPr>
        <w:t>H</w:t>
      </w:r>
      <w:r w:rsidRPr="00B14F7A">
        <w:rPr>
          <w:b/>
          <w:bCs/>
          <w:lang w:eastAsia="ja-JP"/>
        </w:rPr>
        <w:t xml:space="preserve">ardware </w:t>
      </w:r>
      <w:r w:rsidR="00527521">
        <w:rPr>
          <w:b/>
          <w:bCs/>
          <w:lang w:eastAsia="ja-JP"/>
        </w:rPr>
        <w:t>S</w:t>
      </w:r>
      <w:r w:rsidRPr="00B14F7A">
        <w:rPr>
          <w:b/>
          <w:bCs/>
          <w:lang w:eastAsia="ja-JP"/>
        </w:rPr>
        <w:t xml:space="preserve">ecurity </w:t>
      </w:r>
      <w:r w:rsidR="00527521">
        <w:rPr>
          <w:b/>
          <w:bCs/>
          <w:lang w:eastAsia="ja-JP"/>
        </w:rPr>
        <w:t>M</w:t>
      </w:r>
      <w:r w:rsidRPr="00B14F7A">
        <w:rPr>
          <w:b/>
          <w:bCs/>
          <w:lang w:eastAsia="ja-JP"/>
        </w:rPr>
        <w:t>odules (HSMs)</w:t>
      </w:r>
      <w:r w:rsidR="005674E0">
        <w:rPr>
          <w:b/>
          <w:bCs/>
          <w:lang w:eastAsia="ja-JP"/>
        </w:rPr>
        <w:t>.</w:t>
      </w:r>
      <w:r w:rsidRPr="00B14F7A">
        <w:rPr>
          <w:lang w:eastAsia="ja-JP"/>
        </w:rPr>
        <w:t xml:space="preserve"> These secrets and keys can be protected either by software or by FIPS 140-2 Level 2 validated HSMs.</w:t>
      </w:r>
    </w:p>
    <w:p w14:paraId="0DD98A86" w14:textId="28E25903" w:rsidR="00B14F7A" w:rsidRDefault="00FD79E8" w:rsidP="003F2692">
      <w:pPr>
        <w:pStyle w:val="Heading2"/>
        <w:rPr>
          <w:lang w:eastAsia="ja-JP"/>
        </w:rPr>
      </w:pPr>
      <w:hyperlink r:id="rId34" w:history="1">
        <w:bookmarkStart w:id="59" w:name="_Toc107389673"/>
        <w:r w:rsidR="003F2692" w:rsidRPr="003F2692">
          <w:rPr>
            <w:rStyle w:val="Hyperlink"/>
            <w:lang w:eastAsia="ja-JP"/>
          </w:rPr>
          <w:t>Azure Dedicated Host</w:t>
        </w:r>
        <w:bookmarkEnd w:id="59"/>
      </w:hyperlink>
    </w:p>
    <w:p w14:paraId="0E7D89F5" w14:textId="3CBF196D" w:rsidR="003F2692" w:rsidRDefault="003F2692" w:rsidP="003F2692">
      <w:pPr>
        <w:rPr>
          <w:lang w:eastAsia="ja-JP"/>
        </w:rPr>
      </w:pPr>
      <w:r>
        <w:rPr>
          <w:lang w:eastAsia="ja-JP"/>
        </w:rPr>
        <w:t>Normally you share physical hardware with others (though the VMs are isolated from each other). If you need dedicated hardware only for your organization you use Azure Dedicated Host.</w:t>
      </w:r>
    </w:p>
    <w:p w14:paraId="0A3F4078" w14:textId="6C947A2A" w:rsidR="0037128B" w:rsidRDefault="0037128B">
      <w:pPr>
        <w:rPr>
          <w:lang w:eastAsia="ja-JP"/>
        </w:rPr>
      </w:pPr>
      <w:r>
        <w:rPr>
          <w:lang w:eastAsia="ja-JP"/>
        </w:rPr>
        <w:br w:type="page"/>
      </w:r>
    </w:p>
    <w:p w14:paraId="02040C9C" w14:textId="1B7CFEBA" w:rsidR="003F2692" w:rsidRDefault="0037128B" w:rsidP="0037128B">
      <w:pPr>
        <w:pStyle w:val="Heading1"/>
        <w:rPr>
          <w:lang w:eastAsia="ja-JP"/>
        </w:rPr>
      </w:pPr>
      <w:bookmarkStart w:id="60" w:name="_Toc107389674"/>
      <w:r>
        <w:rPr>
          <w:lang w:eastAsia="ja-JP"/>
        </w:rPr>
        <w:lastRenderedPageBreak/>
        <w:t>Governance (Access Control &amp; More)</w:t>
      </w:r>
      <w:bookmarkEnd w:id="60"/>
    </w:p>
    <w:p w14:paraId="2F0EA72A" w14:textId="0A5DC390" w:rsidR="0037128B" w:rsidRDefault="0037128B" w:rsidP="0037128B">
      <w:r>
        <w:t xml:space="preserve">The term </w:t>
      </w:r>
      <w:r>
        <w:rPr>
          <w:rStyle w:val="Emphasis"/>
        </w:rPr>
        <w:t>governance</w:t>
      </w:r>
      <w:r>
        <w:t xml:space="preserve"> describes the general process of establishing rules and policies and ensuring that those rules and policies are enforced.</w:t>
      </w:r>
    </w:p>
    <w:p w14:paraId="43B3072B" w14:textId="77777777" w:rsidR="0037128B" w:rsidRPr="0037128B" w:rsidRDefault="0037128B" w:rsidP="0037128B">
      <w:pPr>
        <w:rPr>
          <w:lang w:eastAsia="ja-JP"/>
        </w:rPr>
      </w:pPr>
      <w:r w:rsidRPr="0037128B">
        <w:rPr>
          <w:lang w:eastAsia="ja-JP"/>
        </w:rPr>
        <w:t>Governance is most beneficial when you have:</w:t>
      </w:r>
    </w:p>
    <w:p w14:paraId="4626D1F7" w14:textId="77777777" w:rsidR="0037128B" w:rsidRPr="0037128B" w:rsidRDefault="0037128B" w:rsidP="00355866">
      <w:pPr>
        <w:pStyle w:val="ListParagraph"/>
        <w:numPr>
          <w:ilvl w:val="0"/>
          <w:numId w:val="20"/>
        </w:numPr>
        <w:rPr>
          <w:lang w:eastAsia="ja-JP"/>
        </w:rPr>
      </w:pPr>
      <w:r w:rsidRPr="0037128B">
        <w:rPr>
          <w:lang w:eastAsia="ja-JP"/>
        </w:rPr>
        <w:t>Multiple engineering teams working in Azure.</w:t>
      </w:r>
    </w:p>
    <w:p w14:paraId="5A51C64C" w14:textId="77777777" w:rsidR="0037128B" w:rsidRPr="0037128B" w:rsidRDefault="0037128B" w:rsidP="00355866">
      <w:pPr>
        <w:pStyle w:val="ListParagraph"/>
        <w:numPr>
          <w:ilvl w:val="0"/>
          <w:numId w:val="20"/>
        </w:numPr>
        <w:rPr>
          <w:lang w:eastAsia="ja-JP"/>
        </w:rPr>
      </w:pPr>
      <w:r w:rsidRPr="0037128B">
        <w:rPr>
          <w:lang w:eastAsia="ja-JP"/>
        </w:rPr>
        <w:t>Multiple subscriptions to manage.</w:t>
      </w:r>
    </w:p>
    <w:p w14:paraId="0E313C16" w14:textId="77777777" w:rsidR="0037128B" w:rsidRPr="0037128B" w:rsidRDefault="0037128B" w:rsidP="00355866">
      <w:pPr>
        <w:pStyle w:val="ListParagraph"/>
        <w:numPr>
          <w:ilvl w:val="0"/>
          <w:numId w:val="20"/>
        </w:numPr>
        <w:rPr>
          <w:lang w:eastAsia="ja-JP"/>
        </w:rPr>
      </w:pPr>
      <w:r w:rsidRPr="0037128B">
        <w:rPr>
          <w:lang w:eastAsia="ja-JP"/>
        </w:rPr>
        <w:t>Regulatory requirements that must be enforced.</w:t>
      </w:r>
    </w:p>
    <w:p w14:paraId="11DACFBE" w14:textId="77777777" w:rsidR="0037128B" w:rsidRDefault="0037128B" w:rsidP="00355866">
      <w:pPr>
        <w:pStyle w:val="ListParagraph"/>
        <w:numPr>
          <w:ilvl w:val="0"/>
          <w:numId w:val="20"/>
        </w:numPr>
        <w:rPr>
          <w:lang w:eastAsia="ja-JP"/>
        </w:rPr>
      </w:pPr>
      <w:r w:rsidRPr="0037128B">
        <w:rPr>
          <w:lang w:eastAsia="ja-JP"/>
        </w:rPr>
        <w:t>Standards that must be followed for all cloud resources.</w:t>
      </w:r>
    </w:p>
    <w:p w14:paraId="66E764FB" w14:textId="61B6F792" w:rsidR="00564CC7" w:rsidRPr="0037128B" w:rsidRDefault="00564CC7" w:rsidP="00564CC7">
      <w:pPr>
        <w:pStyle w:val="Heading2"/>
        <w:rPr>
          <w:lang w:eastAsia="ja-JP"/>
        </w:rPr>
      </w:pPr>
      <w:bookmarkStart w:id="61" w:name="_Toc107389675"/>
      <w:r>
        <w:rPr>
          <w:lang w:eastAsia="ja-JP"/>
        </w:rPr>
        <w:t>Azure Role-Based-Access-Control</w:t>
      </w:r>
      <w:bookmarkEnd w:id="61"/>
    </w:p>
    <w:p w14:paraId="4A241965" w14:textId="0F6ABD0C" w:rsidR="0037128B" w:rsidRDefault="0037128B" w:rsidP="0037128B">
      <w:r>
        <w:t xml:space="preserve">To control access to resources Azure uses </w:t>
      </w:r>
      <w:r w:rsidRPr="0037128B">
        <w:rPr>
          <w:i/>
        </w:rPr>
        <w:t xml:space="preserve">Azure </w:t>
      </w:r>
      <w:r w:rsidR="00564CC7">
        <w:rPr>
          <w:i/>
        </w:rPr>
        <w:t>Role-based-access-control (RBAC)</w:t>
      </w:r>
      <w:r w:rsidR="00564CC7">
        <w:t>. There are predefined roles, but you can make your own.</w:t>
      </w:r>
    </w:p>
    <w:p w14:paraId="0CE33DBE" w14:textId="2128BB6D" w:rsidR="00564CC7" w:rsidRDefault="00564CC7" w:rsidP="0037128B">
      <w:r>
        <w:t>If you assign a role at subscription level, the person with that role can also access any resources made with that subscription.</w:t>
      </w:r>
    </w:p>
    <w:p w14:paraId="32AB0291" w14:textId="37DA4D92" w:rsidR="00564CC7" w:rsidRDefault="00564CC7" w:rsidP="0037128B">
      <w:r>
        <w:t>Roles can be assigned to individuals or groups.</w:t>
      </w:r>
    </w:p>
    <w:p w14:paraId="4CDEBE84" w14:textId="6C2FB2D5" w:rsidR="00564CC7" w:rsidRDefault="00564CC7" w:rsidP="0037128B">
      <w:r>
        <w:t xml:space="preserve">You manage access permissions on the </w:t>
      </w:r>
      <w:r w:rsidRPr="00564CC7">
        <w:rPr>
          <w:rStyle w:val="Strong"/>
        </w:rPr>
        <w:t>Access control (IAM)</w:t>
      </w:r>
      <w:r>
        <w:t xml:space="preserve"> pane in the Azure portal.</w:t>
      </w:r>
    </w:p>
    <w:p w14:paraId="7CEC846B" w14:textId="724F4A6E" w:rsidR="00564CC7" w:rsidRDefault="00564CC7" w:rsidP="004D3CBB">
      <w:pPr>
        <w:pStyle w:val="Heading2"/>
      </w:pPr>
      <w:bookmarkStart w:id="62" w:name="_Toc107389676"/>
      <w:r>
        <w:t>Resource Locks</w:t>
      </w:r>
      <w:bookmarkEnd w:id="62"/>
    </w:p>
    <w:p w14:paraId="0F95B8BC" w14:textId="337B63FF" w:rsidR="004D3CBB" w:rsidRDefault="004D3CBB" w:rsidP="004D3CBB">
      <w:r>
        <w:t xml:space="preserve">A </w:t>
      </w:r>
      <w:hyperlink r:id="rId35" w:history="1">
        <w:r>
          <w:rPr>
            <w:rStyle w:val="Hyperlink"/>
          </w:rPr>
          <w:t>resource lock</w:t>
        </w:r>
      </w:hyperlink>
      <w:r>
        <w:t xml:space="preserve"> prevents resources from being accidentally deleted or changed. Think of a resource lock as a warning system that reminds you that a resource should not be deleted or changed.</w:t>
      </w:r>
    </w:p>
    <w:p w14:paraId="2C88C93C" w14:textId="77777777" w:rsidR="004D3CBB" w:rsidRPr="004D3CBB" w:rsidRDefault="004D3CBB" w:rsidP="004D3CBB">
      <w:pPr>
        <w:rPr>
          <w:lang w:eastAsia="ja-JP"/>
        </w:rPr>
      </w:pPr>
      <w:r w:rsidRPr="004D3CBB">
        <w:rPr>
          <w:lang w:eastAsia="ja-JP"/>
        </w:rPr>
        <w:t xml:space="preserve">You can apply locks to a subscription, a resource group, or an individual resource. You can set the lock level to </w:t>
      </w:r>
      <w:proofErr w:type="spellStart"/>
      <w:r w:rsidRPr="004D3CBB">
        <w:rPr>
          <w:b/>
          <w:bCs/>
          <w:lang w:eastAsia="ja-JP"/>
        </w:rPr>
        <w:t>CanNotDelete</w:t>
      </w:r>
      <w:proofErr w:type="spellEnd"/>
      <w:r w:rsidRPr="004D3CBB">
        <w:rPr>
          <w:lang w:eastAsia="ja-JP"/>
        </w:rPr>
        <w:t xml:space="preserve"> or </w:t>
      </w:r>
      <w:proofErr w:type="spellStart"/>
      <w:r w:rsidRPr="004D3CBB">
        <w:rPr>
          <w:b/>
          <w:bCs/>
          <w:lang w:eastAsia="ja-JP"/>
        </w:rPr>
        <w:t>ReadOnly</w:t>
      </w:r>
      <w:proofErr w:type="spellEnd"/>
      <w:r w:rsidRPr="004D3CBB">
        <w:rPr>
          <w:lang w:eastAsia="ja-JP"/>
        </w:rPr>
        <w:t>.</w:t>
      </w:r>
    </w:p>
    <w:p w14:paraId="169CD4FF" w14:textId="77777777" w:rsidR="004D3CBB" w:rsidRPr="004D3CBB" w:rsidRDefault="004D3CBB" w:rsidP="00355866">
      <w:pPr>
        <w:pStyle w:val="ListParagraph"/>
        <w:numPr>
          <w:ilvl w:val="0"/>
          <w:numId w:val="21"/>
        </w:numPr>
        <w:rPr>
          <w:lang w:eastAsia="ja-JP"/>
        </w:rPr>
      </w:pPr>
      <w:proofErr w:type="spellStart"/>
      <w:r w:rsidRPr="004D3CBB">
        <w:rPr>
          <w:b/>
          <w:bCs/>
          <w:lang w:eastAsia="ja-JP"/>
        </w:rPr>
        <w:t>CanNotDelete</w:t>
      </w:r>
      <w:proofErr w:type="spellEnd"/>
      <w:r w:rsidRPr="004D3CBB">
        <w:rPr>
          <w:lang w:eastAsia="ja-JP"/>
        </w:rPr>
        <w:t xml:space="preserve"> means authorized people can still read and modify a resource, but they can't delete the resource without first removing the lock.</w:t>
      </w:r>
    </w:p>
    <w:p w14:paraId="19A3F815" w14:textId="77777777" w:rsidR="004D3CBB" w:rsidRPr="004D3CBB" w:rsidRDefault="004D3CBB" w:rsidP="00355866">
      <w:pPr>
        <w:pStyle w:val="ListParagraph"/>
        <w:numPr>
          <w:ilvl w:val="0"/>
          <w:numId w:val="21"/>
        </w:numPr>
        <w:rPr>
          <w:lang w:eastAsia="ja-JP"/>
        </w:rPr>
      </w:pPr>
      <w:proofErr w:type="spellStart"/>
      <w:r w:rsidRPr="004D3CBB">
        <w:rPr>
          <w:b/>
          <w:bCs/>
          <w:lang w:eastAsia="ja-JP"/>
        </w:rPr>
        <w:t>ReadOnly</w:t>
      </w:r>
      <w:proofErr w:type="spellEnd"/>
      <w:r w:rsidRPr="004D3CBB">
        <w:rPr>
          <w:lang w:eastAsia="ja-JP"/>
        </w:rPr>
        <w:t xml:space="preserve"> means authorized people can read a resource, but they can't delete or change the resource. Applying this lock is like restricting all authorized users to the permissions granted by the </w:t>
      </w:r>
      <w:r w:rsidRPr="004D3CBB">
        <w:rPr>
          <w:b/>
          <w:bCs/>
          <w:lang w:eastAsia="ja-JP"/>
        </w:rPr>
        <w:t>Reader</w:t>
      </w:r>
      <w:r w:rsidRPr="004D3CBB">
        <w:rPr>
          <w:lang w:eastAsia="ja-JP"/>
        </w:rPr>
        <w:t xml:space="preserve"> role in Azure RBAC.</w:t>
      </w:r>
    </w:p>
    <w:p w14:paraId="1FB80E26" w14:textId="2DF8D40F" w:rsidR="004D3CBB" w:rsidRDefault="004D3CBB" w:rsidP="004D3CBB">
      <w:r>
        <w:t xml:space="preserve">Resource Locks can be combined with </w:t>
      </w:r>
      <w:r w:rsidRPr="004D3CBB">
        <w:rPr>
          <w:i/>
        </w:rPr>
        <w:t>Azure Blueprints</w:t>
      </w:r>
      <w:r>
        <w:t>.</w:t>
      </w:r>
    </w:p>
    <w:p w14:paraId="6B0C28B9" w14:textId="34D3CF00" w:rsidR="00A7516C" w:rsidRDefault="00A7516C" w:rsidP="00A7516C">
      <w:pPr>
        <w:pStyle w:val="Heading2"/>
      </w:pPr>
      <w:bookmarkStart w:id="63" w:name="_Toc107389677"/>
      <w:r>
        <w:t>Organizing Resources</w:t>
      </w:r>
      <w:bookmarkEnd w:id="63"/>
    </w:p>
    <w:p w14:paraId="7AFD8B9C" w14:textId="331D171C" w:rsidR="00A7516C" w:rsidRDefault="00A7516C" w:rsidP="00A7516C">
      <w:r>
        <w:t xml:space="preserve">One way to organize related resources is to place them in their own subscriptions. You can also use resource groups to manage related resources. Resource </w:t>
      </w:r>
      <w:r>
        <w:rPr>
          <w:rStyle w:val="Emphasis"/>
        </w:rPr>
        <w:t>tags</w:t>
      </w:r>
      <w:r>
        <w:t xml:space="preserve"> are another way to organize resources. Tags provide extra information, or metadata, about your resources. This metadata is useful for:</w:t>
      </w:r>
    </w:p>
    <w:p w14:paraId="6CCFA807" w14:textId="77777777" w:rsidR="00A7516C" w:rsidRPr="00A7516C" w:rsidRDefault="00A7516C" w:rsidP="00355866">
      <w:pPr>
        <w:pStyle w:val="ListParagraph"/>
        <w:numPr>
          <w:ilvl w:val="0"/>
          <w:numId w:val="22"/>
        </w:numPr>
        <w:rPr>
          <w:lang w:eastAsia="ja-JP"/>
        </w:rPr>
      </w:pPr>
      <w:r w:rsidRPr="00A7516C">
        <w:rPr>
          <w:b/>
          <w:bCs/>
          <w:lang w:eastAsia="ja-JP"/>
        </w:rPr>
        <w:t>Resource management</w:t>
      </w:r>
      <w:r w:rsidRPr="00A7516C">
        <w:rPr>
          <w:lang w:eastAsia="ja-JP"/>
        </w:rPr>
        <w:t xml:space="preserve"> Tags enable you to locate and act on resources that are associated with specific workloads, environments, business units, and owners.</w:t>
      </w:r>
    </w:p>
    <w:p w14:paraId="756DF7E5" w14:textId="77777777" w:rsidR="00A7516C" w:rsidRPr="00A7516C" w:rsidRDefault="00A7516C" w:rsidP="00355866">
      <w:pPr>
        <w:pStyle w:val="ListParagraph"/>
        <w:numPr>
          <w:ilvl w:val="0"/>
          <w:numId w:val="22"/>
        </w:numPr>
        <w:rPr>
          <w:lang w:eastAsia="ja-JP"/>
        </w:rPr>
      </w:pPr>
      <w:r w:rsidRPr="00A7516C">
        <w:rPr>
          <w:b/>
          <w:bCs/>
          <w:lang w:eastAsia="ja-JP"/>
        </w:rPr>
        <w:t>Cost management and optimization</w:t>
      </w:r>
      <w:r w:rsidRPr="00A7516C">
        <w:rPr>
          <w:lang w:eastAsia="ja-JP"/>
        </w:rPr>
        <w:t xml:space="preserve"> Tags enable you to group resources so that you can report on costs, allocate internal cost centers, track budgets, and forecast estimated cost.</w:t>
      </w:r>
    </w:p>
    <w:p w14:paraId="16CC0700" w14:textId="77777777" w:rsidR="00A7516C" w:rsidRPr="00A7516C" w:rsidRDefault="00A7516C" w:rsidP="00355866">
      <w:pPr>
        <w:pStyle w:val="ListParagraph"/>
        <w:numPr>
          <w:ilvl w:val="0"/>
          <w:numId w:val="22"/>
        </w:numPr>
        <w:rPr>
          <w:lang w:eastAsia="ja-JP"/>
        </w:rPr>
      </w:pPr>
      <w:r w:rsidRPr="00A7516C">
        <w:rPr>
          <w:b/>
          <w:bCs/>
          <w:lang w:eastAsia="ja-JP"/>
        </w:rPr>
        <w:t>Operations management</w:t>
      </w:r>
      <w:r w:rsidRPr="00A7516C">
        <w:rPr>
          <w:lang w:eastAsia="ja-JP"/>
        </w:rPr>
        <w:t xml:space="preserve"> Tags enable you to group resources according to how critical their availability is to your business. This grouping helps you formulate service-level agreements (SLAs). An SLA is an uptime or performance guarantee between you and your users.</w:t>
      </w:r>
    </w:p>
    <w:p w14:paraId="2C3559C0" w14:textId="77777777" w:rsidR="00A7516C" w:rsidRPr="00A7516C" w:rsidRDefault="00A7516C" w:rsidP="00355866">
      <w:pPr>
        <w:pStyle w:val="ListParagraph"/>
        <w:numPr>
          <w:ilvl w:val="0"/>
          <w:numId w:val="22"/>
        </w:numPr>
        <w:rPr>
          <w:lang w:eastAsia="ja-JP"/>
        </w:rPr>
      </w:pPr>
      <w:r w:rsidRPr="00A7516C">
        <w:rPr>
          <w:b/>
          <w:bCs/>
          <w:lang w:eastAsia="ja-JP"/>
        </w:rPr>
        <w:t>Security</w:t>
      </w:r>
      <w:r w:rsidRPr="00A7516C">
        <w:rPr>
          <w:lang w:eastAsia="ja-JP"/>
        </w:rPr>
        <w:t xml:space="preserve"> Tags enable you to classify data by its security level, such as </w:t>
      </w:r>
      <w:r w:rsidRPr="00A7516C">
        <w:rPr>
          <w:i/>
          <w:iCs/>
          <w:lang w:eastAsia="ja-JP"/>
        </w:rPr>
        <w:t>public</w:t>
      </w:r>
      <w:r w:rsidRPr="00A7516C">
        <w:rPr>
          <w:lang w:eastAsia="ja-JP"/>
        </w:rPr>
        <w:t xml:space="preserve"> or </w:t>
      </w:r>
      <w:r w:rsidRPr="00A7516C">
        <w:rPr>
          <w:i/>
          <w:iCs/>
          <w:lang w:eastAsia="ja-JP"/>
        </w:rPr>
        <w:t>confidential</w:t>
      </w:r>
      <w:r w:rsidRPr="00A7516C">
        <w:rPr>
          <w:lang w:eastAsia="ja-JP"/>
        </w:rPr>
        <w:t>.</w:t>
      </w:r>
    </w:p>
    <w:p w14:paraId="15C0F0EC" w14:textId="77777777" w:rsidR="00A7516C" w:rsidRPr="00A7516C" w:rsidRDefault="00A7516C" w:rsidP="00355866">
      <w:pPr>
        <w:pStyle w:val="ListParagraph"/>
        <w:numPr>
          <w:ilvl w:val="0"/>
          <w:numId w:val="22"/>
        </w:numPr>
        <w:rPr>
          <w:lang w:eastAsia="ja-JP"/>
        </w:rPr>
      </w:pPr>
      <w:r w:rsidRPr="00A7516C">
        <w:rPr>
          <w:b/>
          <w:bCs/>
          <w:lang w:eastAsia="ja-JP"/>
        </w:rPr>
        <w:t>Governance and regulatory compliance</w:t>
      </w:r>
      <w:r w:rsidRPr="00A7516C">
        <w:rPr>
          <w:lang w:eastAsia="ja-JP"/>
        </w:rPr>
        <w:t xml:space="preserve"> Tags enable you to identify resources that align with governance or regulatory compliance requirements, such as ISO 27001. Tags can also </w:t>
      </w:r>
      <w:r w:rsidRPr="00A7516C">
        <w:rPr>
          <w:lang w:eastAsia="ja-JP"/>
        </w:rPr>
        <w:lastRenderedPageBreak/>
        <w:t>be part of your standards enforcement efforts. For example, you might require that all resources be tagged with an owner or department name.</w:t>
      </w:r>
    </w:p>
    <w:p w14:paraId="2AAF9FA5" w14:textId="77777777" w:rsidR="00A7516C" w:rsidRDefault="00A7516C" w:rsidP="00355866">
      <w:pPr>
        <w:pStyle w:val="ListParagraph"/>
        <w:numPr>
          <w:ilvl w:val="0"/>
          <w:numId w:val="22"/>
        </w:numPr>
        <w:rPr>
          <w:lang w:eastAsia="ja-JP"/>
        </w:rPr>
      </w:pPr>
      <w:r w:rsidRPr="00A7516C">
        <w:rPr>
          <w:b/>
          <w:bCs/>
          <w:lang w:eastAsia="ja-JP"/>
        </w:rPr>
        <w:t>Workload optimization and automation</w:t>
      </w:r>
      <w:r w:rsidRPr="00A7516C">
        <w:rPr>
          <w:lang w:eastAsia="ja-JP"/>
        </w:rPr>
        <w:t xml:space="preserve"> Tags can help you visualize all of the resources that participate in complex deployments. For example, you might tag a resource with its associated workload or application name and use software such as Azure DevOps to perform automated tasks on those resources.</w:t>
      </w:r>
    </w:p>
    <w:p w14:paraId="53BA0413" w14:textId="77777777" w:rsidR="00A7516C" w:rsidRDefault="00A7516C" w:rsidP="00A7516C">
      <w:pPr>
        <w:rPr>
          <w:lang w:eastAsia="ja-JP"/>
        </w:rPr>
      </w:pPr>
    </w:p>
    <w:p w14:paraId="2B71A4C1" w14:textId="2E8C342A" w:rsidR="00A7516C" w:rsidRDefault="00A7516C" w:rsidP="00A7516C">
      <w:pPr>
        <w:pStyle w:val="Heading3"/>
        <w:rPr>
          <w:lang w:eastAsia="ja-JP"/>
        </w:rPr>
      </w:pPr>
      <w:bookmarkStart w:id="64" w:name="_Toc107389678"/>
      <w:r>
        <w:rPr>
          <w:lang w:eastAsia="ja-JP"/>
        </w:rPr>
        <w:t>Example tagging structure</w:t>
      </w:r>
      <w:bookmarkEnd w:id="64"/>
    </w:p>
    <w:tbl>
      <w:tblPr>
        <w:tblStyle w:val="ListTable3Accent1"/>
        <w:tblW w:w="0" w:type="auto"/>
        <w:tblLook w:val="04A0" w:firstRow="1" w:lastRow="0" w:firstColumn="1" w:lastColumn="0" w:noHBand="0" w:noVBand="1"/>
      </w:tblPr>
      <w:tblGrid>
        <w:gridCol w:w="4621"/>
        <w:gridCol w:w="4621"/>
      </w:tblGrid>
      <w:tr w:rsidR="00A7516C" w14:paraId="3375A2F1" w14:textId="77777777" w:rsidTr="00A751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21" w:type="dxa"/>
          </w:tcPr>
          <w:p w14:paraId="751A6F5C" w14:textId="2CE15372" w:rsidR="00A7516C" w:rsidRDefault="00A7516C" w:rsidP="00A7516C">
            <w:pPr>
              <w:rPr>
                <w:lang w:eastAsia="ja-JP"/>
              </w:rPr>
            </w:pPr>
            <w:r>
              <w:rPr>
                <w:lang w:eastAsia="ja-JP"/>
              </w:rPr>
              <w:t>Name</w:t>
            </w:r>
          </w:p>
        </w:tc>
        <w:tc>
          <w:tcPr>
            <w:tcW w:w="4621" w:type="dxa"/>
          </w:tcPr>
          <w:p w14:paraId="122F1642" w14:textId="326EF5C5" w:rsidR="00A7516C" w:rsidRDefault="00A7516C" w:rsidP="00A7516C">
            <w:pPr>
              <w:cnfStyle w:val="100000000000" w:firstRow="1" w:lastRow="0" w:firstColumn="0" w:lastColumn="0" w:oddVBand="0" w:evenVBand="0" w:oddHBand="0" w:evenHBand="0" w:firstRowFirstColumn="0" w:firstRowLastColumn="0" w:lastRowFirstColumn="0" w:lastRowLastColumn="0"/>
              <w:rPr>
                <w:lang w:eastAsia="ja-JP"/>
              </w:rPr>
            </w:pPr>
            <w:r>
              <w:rPr>
                <w:lang w:eastAsia="ja-JP"/>
              </w:rPr>
              <w:t>Value</w:t>
            </w:r>
          </w:p>
        </w:tc>
      </w:tr>
      <w:tr w:rsidR="00A7516C" w14:paraId="24802B5E" w14:textId="77777777" w:rsidTr="00A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42F8BD89" w14:textId="675C88FC" w:rsidR="00A7516C" w:rsidRDefault="00A7516C" w:rsidP="00A7516C">
            <w:pPr>
              <w:jc w:val="center"/>
              <w:rPr>
                <w:lang w:eastAsia="ja-JP"/>
              </w:rPr>
            </w:pPr>
            <w:proofErr w:type="spellStart"/>
            <w:r>
              <w:rPr>
                <w:lang w:eastAsia="ja-JP"/>
              </w:rPr>
              <w:t>AppName</w:t>
            </w:r>
            <w:proofErr w:type="spellEnd"/>
          </w:p>
        </w:tc>
        <w:tc>
          <w:tcPr>
            <w:tcW w:w="4621" w:type="dxa"/>
          </w:tcPr>
          <w:p w14:paraId="5B8BFD45" w14:textId="781B24E4" w:rsidR="00A7516C" w:rsidRDefault="00A7516C" w:rsidP="00A7516C">
            <w:pPr>
              <w:cnfStyle w:val="000000100000" w:firstRow="0" w:lastRow="0" w:firstColumn="0" w:lastColumn="0" w:oddVBand="0" w:evenVBand="0" w:oddHBand="1" w:evenHBand="0" w:firstRowFirstColumn="0" w:firstRowLastColumn="0" w:lastRowFirstColumn="0" w:lastRowLastColumn="0"/>
              <w:rPr>
                <w:lang w:eastAsia="ja-JP"/>
              </w:rPr>
            </w:pPr>
            <w:r>
              <w:t>The name of the application that the resource is part of.</w:t>
            </w:r>
          </w:p>
        </w:tc>
      </w:tr>
      <w:tr w:rsidR="00A7516C" w14:paraId="5B97FC60" w14:textId="77777777" w:rsidTr="00A7516C">
        <w:tc>
          <w:tcPr>
            <w:cnfStyle w:val="001000000000" w:firstRow="0" w:lastRow="0" w:firstColumn="1" w:lastColumn="0" w:oddVBand="0" w:evenVBand="0" w:oddHBand="0" w:evenHBand="0" w:firstRowFirstColumn="0" w:firstRowLastColumn="0" w:lastRowFirstColumn="0" w:lastRowLastColumn="0"/>
            <w:tcW w:w="4621" w:type="dxa"/>
            <w:vAlign w:val="center"/>
          </w:tcPr>
          <w:p w14:paraId="640C6CD1" w14:textId="71B3BCD5" w:rsidR="00A7516C" w:rsidRDefault="00A7516C" w:rsidP="00A7516C">
            <w:pPr>
              <w:jc w:val="center"/>
              <w:rPr>
                <w:lang w:eastAsia="ja-JP"/>
              </w:rPr>
            </w:pPr>
            <w:proofErr w:type="spellStart"/>
            <w:r>
              <w:rPr>
                <w:lang w:eastAsia="ja-JP"/>
              </w:rPr>
              <w:t>CostCenter</w:t>
            </w:r>
            <w:proofErr w:type="spellEnd"/>
          </w:p>
        </w:tc>
        <w:tc>
          <w:tcPr>
            <w:tcW w:w="4621" w:type="dxa"/>
          </w:tcPr>
          <w:p w14:paraId="4BB78C8E" w14:textId="36D0E486" w:rsidR="00A7516C" w:rsidRDefault="00A7516C" w:rsidP="00A7516C">
            <w:pPr>
              <w:cnfStyle w:val="000000000000" w:firstRow="0" w:lastRow="0" w:firstColumn="0" w:lastColumn="0" w:oddVBand="0" w:evenVBand="0" w:oddHBand="0" w:evenHBand="0" w:firstRowFirstColumn="0" w:firstRowLastColumn="0" w:lastRowFirstColumn="0" w:lastRowLastColumn="0"/>
              <w:rPr>
                <w:lang w:eastAsia="ja-JP"/>
              </w:rPr>
            </w:pPr>
            <w:r w:rsidRPr="00A7516C">
              <w:rPr>
                <w:lang w:eastAsia="ja-JP"/>
              </w:rPr>
              <w:t>The internal cost center code.</w:t>
            </w:r>
          </w:p>
        </w:tc>
      </w:tr>
      <w:tr w:rsidR="00A7516C" w14:paraId="2CCCF3F7" w14:textId="77777777" w:rsidTr="00A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70B9D214" w14:textId="0945FE45" w:rsidR="00A7516C" w:rsidRDefault="00A7516C" w:rsidP="00A7516C">
            <w:pPr>
              <w:jc w:val="center"/>
              <w:rPr>
                <w:lang w:eastAsia="ja-JP"/>
              </w:rPr>
            </w:pPr>
            <w:r>
              <w:rPr>
                <w:lang w:eastAsia="ja-JP"/>
              </w:rPr>
              <w:t>Owner</w:t>
            </w:r>
          </w:p>
        </w:tc>
        <w:tc>
          <w:tcPr>
            <w:tcW w:w="4621" w:type="dxa"/>
          </w:tcPr>
          <w:p w14:paraId="23BD35FD" w14:textId="6D9FDB53" w:rsidR="00A7516C" w:rsidRPr="00A7516C" w:rsidRDefault="00A7516C" w:rsidP="00A7516C">
            <w:pPr>
              <w:cnfStyle w:val="000000100000" w:firstRow="0" w:lastRow="0" w:firstColumn="0" w:lastColumn="0" w:oddVBand="0" w:evenVBand="0" w:oddHBand="1" w:evenHBand="0" w:firstRowFirstColumn="0" w:firstRowLastColumn="0" w:lastRowFirstColumn="0" w:lastRowLastColumn="0"/>
              <w:rPr>
                <w:lang w:eastAsia="ja-JP"/>
              </w:rPr>
            </w:pPr>
            <w:r w:rsidRPr="00A7516C">
              <w:rPr>
                <w:lang w:eastAsia="ja-JP"/>
              </w:rPr>
              <w:t>The name of the business owner who's responsible for the resource.</w:t>
            </w:r>
          </w:p>
        </w:tc>
      </w:tr>
      <w:tr w:rsidR="00A7516C" w14:paraId="695E25EE" w14:textId="77777777" w:rsidTr="00A7516C">
        <w:tc>
          <w:tcPr>
            <w:cnfStyle w:val="001000000000" w:firstRow="0" w:lastRow="0" w:firstColumn="1" w:lastColumn="0" w:oddVBand="0" w:evenVBand="0" w:oddHBand="0" w:evenHBand="0" w:firstRowFirstColumn="0" w:firstRowLastColumn="0" w:lastRowFirstColumn="0" w:lastRowLastColumn="0"/>
            <w:tcW w:w="4621" w:type="dxa"/>
            <w:vAlign w:val="center"/>
          </w:tcPr>
          <w:p w14:paraId="4DB82864" w14:textId="3CB844D9" w:rsidR="00A7516C" w:rsidRDefault="00A7516C" w:rsidP="00A7516C">
            <w:pPr>
              <w:jc w:val="center"/>
              <w:rPr>
                <w:lang w:eastAsia="ja-JP"/>
              </w:rPr>
            </w:pPr>
            <w:r>
              <w:rPr>
                <w:lang w:eastAsia="ja-JP"/>
              </w:rPr>
              <w:t>Environment</w:t>
            </w:r>
          </w:p>
        </w:tc>
        <w:tc>
          <w:tcPr>
            <w:tcW w:w="4621" w:type="dxa"/>
          </w:tcPr>
          <w:p w14:paraId="2CF2601E" w14:textId="1AADD274" w:rsidR="00A7516C" w:rsidRPr="00A7516C" w:rsidRDefault="00A7516C" w:rsidP="00A7516C">
            <w:pPr>
              <w:cnfStyle w:val="000000000000" w:firstRow="0" w:lastRow="0" w:firstColumn="0" w:lastColumn="0" w:oddVBand="0" w:evenVBand="0" w:oddHBand="0" w:evenHBand="0" w:firstRowFirstColumn="0" w:firstRowLastColumn="0" w:lastRowFirstColumn="0" w:lastRowLastColumn="0"/>
              <w:rPr>
                <w:lang w:eastAsia="ja-JP"/>
              </w:rPr>
            </w:pPr>
            <w:r w:rsidRPr="00A7516C">
              <w:rPr>
                <w:lang w:eastAsia="ja-JP"/>
              </w:rPr>
              <w:t>An environment name, such as "Prod," "</w:t>
            </w:r>
            <w:proofErr w:type="spellStart"/>
            <w:r w:rsidRPr="00A7516C">
              <w:rPr>
                <w:lang w:eastAsia="ja-JP"/>
              </w:rPr>
              <w:t>Dev</w:t>
            </w:r>
            <w:proofErr w:type="spellEnd"/>
            <w:r w:rsidRPr="00A7516C">
              <w:rPr>
                <w:lang w:eastAsia="ja-JP"/>
              </w:rPr>
              <w:t>," or "Test."</w:t>
            </w:r>
          </w:p>
        </w:tc>
      </w:tr>
      <w:tr w:rsidR="00A7516C" w14:paraId="22174AAC" w14:textId="77777777" w:rsidTr="00A75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vAlign w:val="center"/>
          </w:tcPr>
          <w:p w14:paraId="23BBE7A4" w14:textId="6537B0AE" w:rsidR="00A7516C" w:rsidRDefault="00A7516C" w:rsidP="00A7516C">
            <w:pPr>
              <w:jc w:val="center"/>
              <w:rPr>
                <w:lang w:eastAsia="ja-JP"/>
              </w:rPr>
            </w:pPr>
            <w:r>
              <w:rPr>
                <w:lang w:eastAsia="ja-JP"/>
              </w:rPr>
              <w:t>Impact</w:t>
            </w:r>
          </w:p>
        </w:tc>
        <w:tc>
          <w:tcPr>
            <w:tcW w:w="4621" w:type="dxa"/>
          </w:tcPr>
          <w:p w14:paraId="7AB237E5" w14:textId="68EE7575" w:rsidR="00A7516C" w:rsidRPr="00A7516C" w:rsidRDefault="00A7516C" w:rsidP="00A7516C">
            <w:pPr>
              <w:cnfStyle w:val="000000100000" w:firstRow="0" w:lastRow="0" w:firstColumn="0" w:lastColumn="0" w:oddVBand="0" w:evenVBand="0" w:oddHBand="1" w:evenHBand="0" w:firstRowFirstColumn="0" w:firstRowLastColumn="0" w:lastRowFirstColumn="0" w:lastRowLastColumn="0"/>
              <w:rPr>
                <w:lang w:eastAsia="ja-JP"/>
              </w:rPr>
            </w:pPr>
            <w:r w:rsidRPr="00A7516C">
              <w:rPr>
                <w:lang w:eastAsia="ja-JP"/>
              </w:rPr>
              <w:t>How important the resource is to business operations, such as "Mission-critical," "High-impact," or "Low-impact."</w:t>
            </w:r>
          </w:p>
        </w:tc>
      </w:tr>
    </w:tbl>
    <w:p w14:paraId="3A315563" w14:textId="77777777" w:rsidR="00A7516C" w:rsidRPr="00A7516C" w:rsidRDefault="00A7516C" w:rsidP="00A7516C">
      <w:pPr>
        <w:rPr>
          <w:lang w:eastAsia="ja-JP"/>
        </w:rPr>
      </w:pPr>
    </w:p>
    <w:p w14:paraId="7E0C4C09" w14:textId="60A23401" w:rsidR="00A7516C" w:rsidRDefault="00A7516C" w:rsidP="00A7516C">
      <w:pPr>
        <w:pStyle w:val="Heading2"/>
      </w:pPr>
      <w:bookmarkStart w:id="65" w:name="_Toc107389679"/>
      <w:r>
        <w:t>Azure Policy</w:t>
      </w:r>
      <w:bookmarkEnd w:id="65"/>
    </w:p>
    <w:p w14:paraId="0F7BD83E" w14:textId="1B5B5413" w:rsidR="00A7516C" w:rsidRDefault="00FD79E8" w:rsidP="00A7516C">
      <w:hyperlink r:id="rId36" w:tgtFrame="az-portal" w:history="1">
        <w:r w:rsidR="00A7516C">
          <w:rPr>
            <w:rStyle w:val="Hyperlink"/>
          </w:rPr>
          <w:t>Azure Policy</w:t>
        </w:r>
      </w:hyperlink>
      <w:r w:rsidR="00A7516C">
        <w:t xml:space="preserve"> is a service in Azure that enables you to create, assign, and manage policies that control or audit your resources. These policies enforce different rules across all of your resource configurations so that those configurations stay compliant with corporate standards.</w:t>
      </w:r>
    </w:p>
    <w:p w14:paraId="12E88B0A" w14:textId="77777777" w:rsidR="00A7516C" w:rsidRPr="00A7516C" w:rsidRDefault="00A7516C" w:rsidP="00A7516C">
      <w:pPr>
        <w:rPr>
          <w:lang w:eastAsia="ja-JP"/>
        </w:rPr>
      </w:pPr>
      <w:r w:rsidRPr="00A7516C">
        <w:rPr>
          <w:lang w:eastAsia="ja-JP"/>
        </w:rPr>
        <w:t>Implementing a policy in Azure Policy involves three tasks:</w:t>
      </w:r>
    </w:p>
    <w:p w14:paraId="7E2AB062" w14:textId="464D91C1" w:rsidR="00A7516C" w:rsidRPr="00A7516C" w:rsidRDefault="00A7516C" w:rsidP="0090117B">
      <w:pPr>
        <w:pStyle w:val="ListBullet"/>
        <w:tabs>
          <w:tab w:val="clear" w:pos="360"/>
          <w:tab w:val="num" w:pos="720"/>
        </w:tabs>
        <w:ind w:left="720"/>
        <w:jc w:val="both"/>
        <w:rPr>
          <w:lang w:eastAsia="ja-JP"/>
        </w:rPr>
      </w:pPr>
      <w:r w:rsidRPr="00A7516C">
        <w:rPr>
          <w:lang w:eastAsia="ja-JP"/>
        </w:rPr>
        <w:t>Create a policy defi</w:t>
      </w:r>
      <w:r w:rsidR="00642890">
        <w:rPr>
          <w:lang w:eastAsia="ja-JP"/>
        </w:rPr>
        <w:t>nition. (e.g. CORS should never allow *)</w:t>
      </w:r>
    </w:p>
    <w:p w14:paraId="46BD90D1" w14:textId="2B52164D" w:rsidR="00A7516C" w:rsidRPr="00A7516C" w:rsidRDefault="00A7516C" w:rsidP="0090117B">
      <w:pPr>
        <w:pStyle w:val="ListBullet"/>
        <w:tabs>
          <w:tab w:val="clear" w:pos="360"/>
          <w:tab w:val="num" w:pos="720"/>
        </w:tabs>
        <w:ind w:left="720"/>
        <w:jc w:val="both"/>
        <w:rPr>
          <w:lang w:eastAsia="ja-JP"/>
        </w:rPr>
      </w:pPr>
      <w:r w:rsidRPr="00A7516C">
        <w:rPr>
          <w:lang w:eastAsia="ja-JP"/>
        </w:rPr>
        <w:t>Assign the definition to resources.</w:t>
      </w:r>
      <w:r w:rsidR="00642890">
        <w:rPr>
          <w:lang w:eastAsia="ja-JP"/>
        </w:rPr>
        <w:t xml:space="preserve"> (e.g. a resource group)</w:t>
      </w:r>
    </w:p>
    <w:p w14:paraId="71698D72" w14:textId="77777777" w:rsidR="00A7516C" w:rsidRDefault="00A7516C" w:rsidP="0090117B">
      <w:pPr>
        <w:pStyle w:val="ListBullet"/>
        <w:tabs>
          <w:tab w:val="clear" w:pos="360"/>
          <w:tab w:val="num" w:pos="720"/>
        </w:tabs>
        <w:ind w:left="720"/>
        <w:jc w:val="both"/>
        <w:rPr>
          <w:lang w:eastAsia="ja-JP"/>
        </w:rPr>
      </w:pPr>
      <w:r w:rsidRPr="00A7516C">
        <w:rPr>
          <w:lang w:eastAsia="ja-JP"/>
        </w:rPr>
        <w:t>Review the evaluation results.</w:t>
      </w:r>
    </w:p>
    <w:p w14:paraId="19B52B34" w14:textId="77777777" w:rsidR="00642890" w:rsidRDefault="00642890" w:rsidP="00642890">
      <w:pPr>
        <w:pStyle w:val="ListBullet"/>
        <w:numPr>
          <w:ilvl w:val="0"/>
          <w:numId w:val="0"/>
        </w:numPr>
        <w:ind w:left="360" w:hanging="360"/>
        <w:jc w:val="both"/>
        <w:rPr>
          <w:lang w:eastAsia="ja-JP"/>
        </w:rPr>
      </w:pPr>
    </w:p>
    <w:p w14:paraId="56473C9C" w14:textId="576F00FA" w:rsidR="00642890" w:rsidRPr="00A7516C" w:rsidRDefault="00642890" w:rsidP="00642890">
      <w:pPr>
        <w:pStyle w:val="ListBullet"/>
        <w:numPr>
          <w:ilvl w:val="0"/>
          <w:numId w:val="0"/>
        </w:numPr>
        <w:ind w:left="360" w:hanging="360"/>
        <w:jc w:val="both"/>
        <w:rPr>
          <w:lang w:eastAsia="ja-JP"/>
        </w:rPr>
      </w:pPr>
      <w:r>
        <w:rPr>
          <w:lang w:eastAsia="ja-JP"/>
        </w:rPr>
        <w:t xml:space="preserve">Azure policies can be grouped further with </w:t>
      </w:r>
      <w:r w:rsidRPr="009726D6">
        <w:rPr>
          <w:i/>
          <w:lang w:eastAsia="ja-JP"/>
        </w:rPr>
        <w:t xml:space="preserve">Azure Policy </w:t>
      </w:r>
      <w:r w:rsidR="009726D6" w:rsidRPr="009726D6">
        <w:rPr>
          <w:i/>
          <w:lang w:eastAsia="ja-JP"/>
        </w:rPr>
        <w:t>i</w:t>
      </w:r>
      <w:r w:rsidRPr="009726D6">
        <w:rPr>
          <w:i/>
          <w:lang w:eastAsia="ja-JP"/>
        </w:rPr>
        <w:t>nitiatives</w:t>
      </w:r>
      <w:r>
        <w:rPr>
          <w:lang w:eastAsia="ja-JP"/>
        </w:rPr>
        <w:t>.</w:t>
      </w:r>
    </w:p>
    <w:p w14:paraId="1D236BBD" w14:textId="176F4C2B" w:rsidR="00A7516C" w:rsidRDefault="009726D6" w:rsidP="00A7516C">
      <w:r>
        <w:t>Predefined policies exist.</w:t>
      </w:r>
    </w:p>
    <w:p w14:paraId="23C9D3C2" w14:textId="0C8A626E" w:rsidR="009726D6" w:rsidRDefault="009726D6" w:rsidP="009726D6">
      <w:pPr>
        <w:pStyle w:val="Heading2"/>
      </w:pPr>
      <w:bookmarkStart w:id="66" w:name="_Toc107389680"/>
      <w:r>
        <w:t>Azure Blueprints</w:t>
      </w:r>
      <w:bookmarkEnd w:id="66"/>
    </w:p>
    <w:p w14:paraId="33EEDD85" w14:textId="7E4DD607" w:rsidR="009726D6" w:rsidRPr="009726D6" w:rsidRDefault="009726D6" w:rsidP="009726D6">
      <w:r>
        <w:t xml:space="preserve">Once your organization grows beyond one subscription, you might want to use Azure Blueprints. </w:t>
      </w:r>
      <w:r w:rsidR="0090117B">
        <w:t xml:space="preserve">With </w:t>
      </w:r>
      <w:hyperlink r:id="rId37" w:tgtFrame="az-portal" w:history="1">
        <w:r w:rsidR="0090117B">
          <w:rPr>
            <w:rStyle w:val="Hyperlink"/>
          </w:rPr>
          <w:t>Azure Blueprints</w:t>
        </w:r>
      </w:hyperlink>
      <w:r w:rsidR="0090117B">
        <w:t xml:space="preserve"> you can define a</w:t>
      </w:r>
      <w:r w:rsidR="0090117B" w:rsidRPr="0090117B">
        <w:rPr>
          <w:u w:val="single"/>
        </w:rPr>
        <w:t xml:space="preserve"> </w:t>
      </w:r>
      <w:r w:rsidR="0090117B" w:rsidRPr="0090117B">
        <w:rPr>
          <w:b/>
          <w:u w:val="single"/>
        </w:rPr>
        <w:t>repeatable</w:t>
      </w:r>
      <w:r w:rsidR="0090117B" w:rsidRPr="0090117B">
        <w:rPr>
          <w:u w:val="single"/>
        </w:rPr>
        <w:t xml:space="preserve"> </w:t>
      </w:r>
      <w:r w:rsidR="0090117B" w:rsidRPr="0090117B">
        <w:rPr>
          <w:b/>
          <w:u w:val="single"/>
        </w:rPr>
        <w:t>set</w:t>
      </w:r>
      <w:r w:rsidR="0090117B">
        <w:t xml:space="preserve"> of governance tools and standard Azure resources that your organization requires, so you don’t have to configure Azure Policy for every subscription.</w:t>
      </w:r>
    </w:p>
    <w:p w14:paraId="1B517402" w14:textId="77777777" w:rsidR="0090117B" w:rsidRPr="0090117B" w:rsidRDefault="0090117B" w:rsidP="0090117B">
      <w:pPr>
        <w:rPr>
          <w:lang w:eastAsia="ja-JP"/>
        </w:rPr>
      </w:pPr>
      <w:r w:rsidRPr="0090117B">
        <w:rPr>
          <w:lang w:eastAsia="ja-JP"/>
        </w:rPr>
        <w:t>Azure Blueprints orchestrates the deployment of various resource templates and other artifacts, such as:</w:t>
      </w:r>
    </w:p>
    <w:p w14:paraId="1EDC331E" w14:textId="77777777" w:rsidR="0090117B" w:rsidRPr="0090117B" w:rsidRDefault="0090117B" w:rsidP="0090117B">
      <w:pPr>
        <w:pStyle w:val="ListBullet"/>
        <w:tabs>
          <w:tab w:val="clear" w:pos="360"/>
          <w:tab w:val="num" w:pos="720"/>
        </w:tabs>
        <w:ind w:left="720"/>
        <w:rPr>
          <w:lang w:eastAsia="ja-JP"/>
        </w:rPr>
      </w:pPr>
      <w:r w:rsidRPr="0090117B">
        <w:rPr>
          <w:lang w:eastAsia="ja-JP"/>
        </w:rPr>
        <w:t>Role assignments</w:t>
      </w:r>
    </w:p>
    <w:p w14:paraId="00A1B6D5" w14:textId="77777777" w:rsidR="0090117B" w:rsidRPr="0090117B" w:rsidRDefault="0090117B" w:rsidP="0090117B">
      <w:pPr>
        <w:pStyle w:val="ListBullet"/>
        <w:tabs>
          <w:tab w:val="clear" w:pos="360"/>
          <w:tab w:val="num" w:pos="720"/>
        </w:tabs>
        <w:ind w:left="720"/>
        <w:rPr>
          <w:lang w:eastAsia="ja-JP"/>
        </w:rPr>
      </w:pPr>
      <w:r w:rsidRPr="0090117B">
        <w:rPr>
          <w:lang w:eastAsia="ja-JP"/>
        </w:rPr>
        <w:t>Policy assignments</w:t>
      </w:r>
    </w:p>
    <w:p w14:paraId="56EFADF1" w14:textId="77777777" w:rsidR="0090117B" w:rsidRPr="0090117B" w:rsidRDefault="0090117B" w:rsidP="0090117B">
      <w:pPr>
        <w:pStyle w:val="ListBullet"/>
        <w:tabs>
          <w:tab w:val="clear" w:pos="360"/>
          <w:tab w:val="num" w:pos="720"/>
        </w:tabs>
        <w:ind w:left="720"/>
        <w:rPr>
          <w:lang w:eastAsia="ja-JP"/>
        </w:rPr>
      </w:pPr>
      <w:r w:rsidRPr="0090117B">
        <w:rPr>
          <w:lang w:eastAsia="ja-JP"/>
        </w:rPr>
        <w:t>Azure Resource Manager templates</w:t>
      </w:r>
    </w:p>
    <w:p w14:paraId="3CB8FC48" w14:textId="4AAC7D0A" w:rsidR="00A7516C" w:rsidRDefault="0090117B" w:rsidP="00A7516C">
      <w:pPr>
        <w:pStyle w:val="ListBullet"/>
        <w:tabs>
          <w:tab w:val="clear" w:pos="360"/>
          <w:tab w:val="num" w:pos="720"/>
        </w:tabs>
        <w:ind w:left="720"/>
        <w:rPr>
          <w:lang w:eastAsia="ja-JP"/>
        </w:rPr>
      </w:pPr>
      <w:r w:rsidRPr="0090117B">
        <w:rPr>
          <w:lang w:eastAsia="ja-JP"/>
        </w:rPr>
        <w:t>Resource groups</w:t>
      </w:r>
    </w:p>
    <w:p w14:paraId="5645BDC0" w14:textId="71670C54" w:rsidR="0090117B" w:rsidRDefault="0090117B" w:rsidP="0090117B">
      <w:pPr>
        <w:pStyle w:val="ListBullet"/>
        <w:numPr>
          <w:ilvl w:val="0"/>
          <w:numId w:val="0"/>
        </w:numPr>
      </w:pPr>
      <w:r>
        <w:lastRenderedPageBreak/>
        <w:t>Blueprints are also versioned. Versioning enables you to track and comment on changes to your blueprint.</w:t>
      </w:r>
    </w:p>
    <w:p w14:paraId="1950EA2E" w14:textId="77777777" w:rsidR="0090117B" w:rsidRDefault="0090117B" w:rsidP="0090117B">
      <w:pPr>
        <w:pStyle w:val="ListBullet"/>
        <w:numPr>
          <w:ilvl w:val="0"/>
          <w:numId w:val="0"/>
        </w:numPr>
      </w:pPr>
    </w:p>
    <w:p w14:paraId="50349D55" w14:textId="2312EB1F" w:rsidR="0090117B" w:rsidRDefault="00FD79E8" w:rsidP="0090117B">
      <w:pPr>
        <w:pStyle w:val="Heading2"/>
      </w:pPr>
      <w:hyperlink r:id="rId38" w:history="1">
        <w:bookmarkStart w:id="67" w:name="_Toc107389681"/>
        <w:r w:rsidR="0090117B" w:rsidRPr="00275465">
          <w:rPr>
            <w:rStyle w:val="Hyperlink"/>
          </w:rPr>
          <w:t>Cloud Adoption Framework</w:t>
        </w:r>
        <w:bookmarkEnd w:id="67"/>
      </w:hyperlink>
    </w:p>
    <w:p w14:paraId="2B25F01F" w14:textId="38D58879" w:rsidR="0090117B" w:rsidRDefault="0090117B" w:rsidP="0090117B">
      <w:r>
        <w:t xml:space="preserve">The Cloud Adoption Framework </w:t>
      </w:r>
      <w:r w:rsidR="008D7E18">
        <w:t>helps you adapting Azure cloud services, by helping you through these steps:</w:t>
      </w:r>
    </w:p>
    <w:p w14:paraId="3D71E2A7" w14:textId="12A12046" w:rsidR="008D7E18" w:rsidRPr="008D7E18" w:rsidRDefault="008D7E18" w:rsidP="008D7E18">
      <w:pPr>
        <w:pStyle w:val="ListBullet"/>
        <w:rPr>
          <w:lang w:eastAsia="ja-JP"/>
        </w:rPr>
      </w:pPr>
      <w:r w:rsidRPr="008D7E18">
        <w:rPr>
          <w:lang w:eastAsia="ja-JP"/>
        </w:rPr>
        <w:t>Define your strategy.</w:t>
      </w:r>
      <w:r w:rsidR="00AC7FA3">
        <w:rPr>
          <w:lang w:eastAsia="ja-JP"/>
        </w:rPr>
        <w:t xml:space="preserve"> What is the </w:t>
      </w:r>
      <w:r w:rsidR="00AC7FA3" w:rsidRPr="00AC7FA3">
        <w:rPr>
          <w:i/>
          <w:lang w:eastAsia="ja-JP"/>
        </w:rPr>
        <w:t>measurable</w:t>
      </w:r>
      <w:r w:rsidR="00AC7FA3">
        <w:rPr>
          <w:lang w:eastAsia="ja-JP"/>
        </w:rPr>
        <w:t xml:space="preserve"> business goal?</w:t>
      </w:r>
    </w:p>
    <w:p w14:paraId="5510F1F7" w14:textId="381B52BD" w:rsidR="008D7E18" w:rsidRPr="008D7E18" w:rsidRDefault="008D7E18" w:rsidP="008D7E18">
      <w:pPr>
        <w:pStyle w:val="ListBullet"/>
        <w:rPr>
          <w:lang w:eastAsia="ja-JP"/>
        </w:rPr>
      </w:pPr>
      <w:r w:rsidRPr="008D7E18">
        <w:rPr>
          <w:lang w:eastAsia="ja-JP"/>
        </w:rPr>
        <w:t>Make a plan.</w:t>
      </w:r>
      <w:r w:rsidR="00AC7FA3">
        <w:rPr>
          <w:lang w:eastAsia="ja-JP"/>
        </w:rPr>
        <w:t xml:space="preserve"> Take inventory of what you have and what you need to reach the goal. Each resource should take one of the following: Re-host, refactor, re-architect, rebuild, or replace.</w:t>
      </w:r>
    </w:p>
    <w:p w14:paraId="061F6DA5" w14:textId="77777777" w:rsidR="008D7E18" w:rsidRPr="008D7E18" w:rsidRDefault="008D7E18" w:rsidP="008D7E18">
      <w:pPr>
        <w:pStyle w:val="ListBullet"/>
        <w:rPr>
          <w:lang w:eastAsia="ja-JP"/>
        </w:rPr>
      </w:pPr>
      <w:r w:rsidRPr="008D7E18">
        <w:rPr>
          <w:lang w:eastAsia="ja-JP"/>
        </w:rPr>
        <w:t>Ready your organization.</w:t>
      </w:r>
    </w:p>
    <w:p w14:paraId="7EBE0F68" w14:textId="77777777" w:rsidR="008D7E18" w:rsidRPr="008D7E18" w:rsidRDefault="008D7E18" w:rsidP="008D7E18">
      <w:pPr>
        <w:pStyle w:val="ListBullet"/>
        <w:rPr>
          <w:lang w:eastAsia="ja-JP"/>
        </w:rPr>
      </w:pPr>
      <w:r w:rsidRPr="008D7E18">
        <w:rPr>
          <w:lang w:eastAsia="ja-JP"/>
        </w:rPr>
        <w:t>Adopt the cloud.</w:t>
      </w:r>
    </w:p>
    <w:p w14:paraId="5C61F906" w14:textId="77777777" w:rsidR="008D7E18" w:rsidRDefault="008D7E18" w:rsidP="008D7E18">
      <w:pPr>
        <w:pStyle w:val="ListBullet"/>
        <w:rPr>
          <w:lang w:eastAsia="ja-JP"/>
        </w:rPr>
      </w:pPr>
      <w:r w:rsidRPr="008D7E18">
        <w:rPr>
          <w:lang w:eastAsia="ja-JP"/>
        </w:rPr>
        <w:t>Govern and manage your cloud environments.</w:t>
      </w:r>
    </w:p>
    <w:p w14:paraId="72E16717" w14:textId="77777777" w:rsidR="008D7E18" w:rsidRDefault="008D7E18" w:rsidP="008D7E18">
      <w:pPr>
        <w:pStyle w:val="ListBullet"/>
        <w:numPr>
          <w:ilvl w:val="0"/>
          <w:numId w:val="0"/>
        </w:numPr>
        <w:ind w:left="360" w:hanging="360"/>
        <w:rPr>
          <w:lang w:eastAsia="ja-JP"/>
        </w:rPr>
      </w:pPr>
    </w:p>
    <w:p w14:paraId="4C3CD517" w14:textId="2D51ACE4" w:rsidR="008D7E18" w:rsidRDefault="008D7E18" w:rsidP="008D7E18">
      <w:pPr>
        <w:pStyle w:val="ListBullet"/>
        <w:numPr>
          <w:ilvl w:val="0"/>
          <w:numId w:val="0"/>
        </w:numPr>
        <w:rPr>
          <w:lang w:eastAsia="ja-JP"/>
        </w:rPr>
      </w:pPr>
      <w:r>
        <w:rPr>
          <w:lang w:eastAsia="ja-JP"/>
        </w:rPr>
        <w:t>The steps will help you decide what you need from the cloud and how to make it happen.</w:t>
      </w:r>
    </w:p>
    <w:p w14:paraId="27B02814" w14:textId="77777777" w:rsidR="005E489B" w:rsidRDefault="005E489B" w:rsidP="008D7E18">
      <w:pPr>
        <w:pStyle w:val="ListBullet"/>
        <w:numPr>
          <w:ilvl w:val="0"/>
          <w:numId w:val="0"/>
        </w:numPr>
        <w:rPr>
          <w:lang w:eastAsia="ja-JP"/>
        </w:rPr>
      </w:pPr>
    </w:p>
    <w:p w14:paraId="31627534" w14:textId="40F8E684" w:rsidR="008D7E18" w:rsidRPr="008D7E18" w:rsidRDefault="005E489B" w:rsidP="008D7E18">
      <w:pPr>
        <w:pStyle w:val="ListBullet"/>
        <w:numPr>
          <w:ilvl w:val="0"/>
          <w:numId w:val="0"/>
        </w:numPr>
        <w:rPr>
          <w:lang w:eastAsia="ja-JP"/>
        </w:rPr>
      </w:pPr>
      <w:r>
        <w:t>The three main components of the Cloud Adoption Framework (plan, ready, and adopt) can be applied to different stages for cloud adopters. They should be revisited often because cloud adoption is an ongoing journey, not a destination.</w:t>
      </w:r>
    </w:p>
    <w:p w14:paraId="58854833" w14:textId="25FFF079" w:rsidR="008D7E18" w:rsidRDefault="00FD79E8" w:rsidP="00001C13">
      <w:pPr>
        <w:pStyle w:val="Heading1"/>
      </w:pPr>
      <w:hyperlink r:id="rId39" w:history="1">
        <w:bookmarkStart w:id="68" w:name="_Toc107389682"/>
        <w:r w:rsidR="00001C13" w:rsidRPr="000A68E2">
          <w:rPr>
            <w:rStyle w:val="Hyperlink"/>
          </w:rPr>
          <w:t>Privacy &amp; Complying to Laws</w:t>
        </w:r>
        <w:bookmarkEnd w:id="68"/>
      </w:hyperlink>
    </w:p>
    <w:p w14:paraId="09053369" w14:textId="3349C299" w:rsidR="00283AA5" w:rsidRPr="00283AA5" w:rsidRDefault="00283AA5" w:rsidP="00283AA5">
      <w:r>
        <w:t>Find out if Azure holds up to proper standards as defined by law.</w:t>
      </w:r>
    </w:p>
    <w:p w14:paraId="6774176B" w14:textId="765FF935" w:rsidR="00001C13" w:rsidRDefault="000A68E2" w:rsidP="00001C13">
      <w:r>
        <w:t>Keywords:</w:t>
      </w:r>
    </w:p>
    <w:p w14:paraId="5AE86FAC" w14:textId="0CC97FA4" w:rsidR="000A68E2" w:rsidRDefault="000A68E2" w:rsidP="000A68E2">
      <w:pPr>
        <w:pStyle w:val="ListBullet"/>
      </w:pPr>
      <w:r w:rsidRPr="001A43F6">
        <w:rPr>
          <w:b/>
        </w:rPr>
        <w:t>Microsoft Privacy Statement</w:t>
      </w:r>
      <w:r w:rsidR="001A43F6">
        <w:t xml:space="preserve"> (what, how and</w:t>
      </w:r>
      <w:r>
        <w:t xml:space="preserve"> why personal data is stored</w:t>
      </w:r>
      <w:r w:rsidR="001A43F6">
        <w:t>. Exists for every service in Azure.</w:t>
      </w:r>
      <w:r>
        <w:t>)</w:t>
      </w:r>
    </w:p>
    <w:p w14:paraId="2AD90B53" w14:textId="44788F2B" w:rsidR="000A68E2" w:rsidRDefault="000A68E2" w:rsidP="000A68E2">
      <w:pPr>
        <w:pStyle w:val="ListBullet"/>
      </w:pPr>
      <w:r w:rsidRPr="001A43F6">
        <w:rPr>
          <w:b/>
        </w:rPr>
        <w:t>Online Services Terms</w:t>
      </w:r>
      <w:r>
        <w:t xml:space="preserve"> (specifies the obligations for Microsoft and their customer about data &amp; security)</w:t>
      </w:r>
    </w:p>
    <w:p w14:paraId="17C9BF0F" w14:textId="447127E7" w:rsidR="000A68E2" w:rsidRDefault="000A68E2" w:rsidP="000A68E2">
      <w:pPr>
        <w:pStyle w:val="ListBullet"/>
      </w:pPr>
      <w:r w:rsidRPr="001A43F6">
        <w:rPr>
          <w:b/>
        </w:rPr>
        <w:t>Data Protection Addendum</w:t>
      </w:r>
      <w:r>
        <w:t>, DPA (expands on the Online Services Terms)</w:t>
      </w:r>
    </w:p>
    <w:p w14:paraId="4414A1B5" w14:textId="1F80B062" w:rsidR="000A68E2" w:rsidRDefault="000A68E2" w:rsidP="000A68E2">
      <w:pPr>
        <w:pStyle w:val="ListBullet"/>
      </w:pPr>
      <w:r w:rsidRPr="001A43F6">
        <w:rPr>
          <w:b/>
        </w:rPr>
        <w:t>Trust Center</w:t>
      </w:r>
      <w:r>
        <w:t xml:space="preserve"> (</w:t>
      </w:r>
      <w:hyperlink r:id="rId40" w:history="1">
        <w:r w:rsidRPr="002E47AC">
          <w:rPr>
            <w:rStyle w:val="Hyperlink"/>
          </w:rPr>
          <w:t>https://www.microsoft.com/da-dk/trust-center?rtc=1</w:t>
        </w:r>
      </w:hyperlink>
      <w:r>
        <w:t>)</w:t>
      </w:r>
    </w:p>
    <w:p w14:paraId="26FB72A0" w14:textId="4F030A42" w:rsidR="000A68E2" w:rsidRDefault="000A68E2" w:rsidP="00355866">
      <w:pPr>
        <w:pStyle w:val="ListBullet"/>
        <w:numPr>
          <w:ilvl w:val="0"/>
          <w:numId w:val="24"/>
        </w:numPr>
      </w:pPr>
      <w:r>
        <w:t>Check info about security, privacy, compliance, policies, features and practices for every Microsoft product</w:t>
      </w:r>
    </w:p>
    <w:p w14:paraId="7D798080" w14:textId="602E2E74" w:rsidR="000A68E2" w:rsidRPr="000A68E2" w:rsidRDefault="000A68E2" w:rsidP="00355866">
      <w:pPr>
        <w:pStyle w:val="ListBullet"/>
        <w:numPr>
          <w:ilvl w:val="0"/>
          <w:numId w:val="24"/>
        </w:numPr>
      </w:pPr>
      <w:r w:rsidRPr="000A68E2">
        <w:t xml:space="preserve">(holds a </w:t>
      </w:r>
      <w:r>
        <w:t xml:space="preserve">link to: </w:t>
      </w:r>
      <w:hyperlink r:id="rId41" w:history="1">
        <w:r w:rsidRPr="000A68E2">
          <w:rPr>
            <w:rStyle w:val="Hyperlink"/>
          </w:rPr>
          <w:t>https://docs.microsoft.com/da-DK/compliance/</w:t>
        </w:r>
      </w:hyperlink>
      <w:r w:rsidRPr="000A68E2">
        <w:t xml:space="preserve">) </w:t>
      </w:r>
    </w:p>
    <w:p w14:paraId="25CD2CAE" w14:textId="5CB7DEC3" w:rsidR="001A43F6" w:rsidRDefault="00FD79E8" w:rsidP="001A43F6">
      <w:pPr>
        <w:pStyle w:val="ListBullet"/>
      </w:pPr>
      <w:hyperlink r:id="rId42" w:history="1">
        <w:r w:rsidR="000A68E2" w:rsidRPr="001A43F6">
          <w:rPr>
            <w:rStyle w:val="Hyperlink"/>
            <w:b/>
          </w:rPr>
          <w:t>Azure compliance documentatio</w:t>
        </w:r>
        <w:r w:rsidR="001A43F6" w:rsidRPr="001A43F6">
          <w:rPr>
            <w:rStyle w:val="Hyperlink"/>
            <w:b/>
          </w:rPr>
          <w:t>n</w:t>
        </w:r>
      </w:hyperlink>
      <w:r w:rsidR="001A43F6">
        <w:t xml:space="preserve"> (check if Azure is following a specific standard, such as ISO-27001)</w:t>
      </w:r>
    </w:p>
    <w:p w14:paraId="612E01C5" w14:textId="77777777" w:rsidR="001A43F6" w:rsidRPr="001A43F6" w:rsidRDefault="001A43F6" w:rsidP="00355866">
      <w:pPr>
        <w:pStyle w:val="ListBullet"/>
        <w:numPr>
          <w:ilvl w:val="0"/>
          <w:numId w:val="25"/>
        </w:numPr>
        <w:rPr>
          <w:b/>
        </w:rPr>
      </w:pPr>
      <w:r>
        <w:t>The compliance documentation provides reference blueprints, or policy definitions, for common standards that you can apply to your Azure subscription</w:t>
      </w:r>
    </w:p>
    <w:p w14:paraId="14E9D5FB" w14:textId="3D06BFA1" w:rsidR="001A43F6" w:rsidRDefault="001A43F6" w:rsidP="001A43F6">
      <w:pPr>
        <w:pStyle w:val="ListBullet"/>
        <w:rPr>
          <w:b/>
        </w:rPr>
      </w:pPr>
      <w:r w:rsidRPr="001A43F6">
        <w:rPr>
          <w:b/>
        </w:rPr>
        <w:t>Azure Government</w:t>
      </w:r>
    </w:p>
    <w:p w14:paraId="42E8A835" w14:textId="2D9BEB48" w:rsidR="001A43F6" w:rsidRPr="001A43F6" w:rsidRDefault="001A43F6" w:rsidP="001A43F6">
      <w:pPr>
        <w:pStyle w:val="ListBullet"/>
        <w:tabs>
          <w:tab w:val="clear" w:pos="360"/>
          <w:tab w:val="num" w:pos="720"/>
        </w:tabs>
        <w:ind w:left="720"/>
        <w:rPr>
          <w:b/>
        </w:rPr>
      </w:pPr>
      <w:r>
        <w:t>Part of azure that is specifically for the US Government.</w:t>
      </w:r>
    </w:p>
    <w:p w14:paraId="519E0338" w14:textId="5BE6C325" w:rsidR="001A43F6" w:rsidRPr="001A43F6" w:rsidRDefault="001A43F6" w:rsidP="001A43F6">
      <w:pPr>
        <w:pStyle w:val="ListBullet"/>
        <w:rPr>
          <w:b/>
        </w:rPr>
      </w:pPr>
      <w:r w:rsidRPr="001A43F6">
        <w:rPr>
          <w:b/>
        </w:rPr>
        <w:t>Azure China 21Vianet</w:t>
      </w:r>
    </w:p>
    <w:p w14:paraId="3ED94DD0" w14:textId="40667381" w:rsidR="001A43F6" w:rsidRPr="001A43F6" w:rsidRDefault="001A43F6" w:rsidP="001A43F6">
      <w:pPr>
        <w:pStyle w:val="ListBullet"/>
        <w:tabs>
          <w:tab w:val="clear" w:pos="360"/>
          <w:tab w:val="num" w:pos="720"/>
        </w:tabs>
        <w:ind w:left="720"/>
        <w:rPr>
          <w:b/>
        </w:rPr>
      </w:pPr>
      <w:r>
        <w:t>Operated by 21Vianet</w:t>
      </w:r>
    </w:p>
    <w:p w14:paraId="3569F9D3" w14:textId="47C01E3B" w:rsidR="002A514F" w:rsidRDefault="001A43F6" w:rsidP="001A43F6">
      <w:pPr>
        <w:pStyle w:val="ListBullet"/>
        <w:tabs>
          <w:tab w:val="clear" w:pos="360"/>
          <w:tab w:val="num" w:pos="720"/>
        </w:tabs>
        <w:ind w:left="720"/>
      </w:pPr>
      <w:r>
        <w:t>Azure offering in China. Requires less than 50% ‘foreign investments’ for locally registered companies.</w:t>
      </w:r>
    </w:p>
    <w:p w14:paraId="305496C0" w14:textId="77777777" w:rsidR="002A514F" w:rsidRDefault="002A514F">
      <w:r>
        <w:br w:type="page"/>
      </w:r>
    </w:p>
    <w:p w14:paraId="712C77DF" w14:textId="0A6B18E5" w:rsidR="001A43F6" w:rsidRDefault="00FD79E8" w:rsidP="00283AA5">
      <w:pPr>
        <w:pStyle w:val="Heading1"/>
      </w:pPr>
      <w:hyperlink r:id="rId43" w:history="1">
        <w:bookmarkStart w:id="69" w:name="_Toc107389683"/>
        <w:r w:rsidR="00283AA5" w:rsidRPr="00283AA5">
          <w:rPr>
            <w:rStyle w:val="Hyperlink"/>
          </w:rPr>
          <w:t>Azure Identity Services</w:t>
        </w:r>
      </w:hyperlink>
      <w:r w:rsidR="00283AA5">
        <w:t xml:space="preserve"> (Azure Active Directory)</w:t>
      </w:r>
      <w:bookmarkEnd w:id="69"/>
    </w:p>
    <w:p w14:paraId="4DC3A2B1" w14:textId="002BE221" w:rsidR="00283AA5" w:rsidRDefault="006B67F5" w:rsidP="00283AA5">
      <w:r>
        <w:rPr>
          <w:i/>
        </w:rPr>
        <w:t>Azure Active Directory (Azure AD)</w:t>
      </w:r>
      <w:r w:rsidR="002A514F">
        <w:t xml:space="preserve"> is Microsoft's cloud-based identity and access management service. With Azure AD, you control the identity accounts, but Microsoft ensures that the service is available globally.</w:t>
      </w:r>
    </w:p>
    <w:p w14:paraId="5E47E449" w14:textId="77777777" w:rsidR="006B67F5" w:rsidRDefault="006B67F5" w:rsidP="00283AA5">
      <w:r w:rsidRPr="006B67F5">
        <w:rPr>
          <w:b/>
        </w:rPr>
        <w:t>Active Directory</w:t>
      </w:r>
      <w:r>
        <w:t xml:space="preserve"> is related to </w:t>
      </w:r>
      <w:r w:rsidRPr="006B67F5">
        <w:rPr>
          <w:b/>
        </w:rPr>
        <w:t>Azure AD</w:t>
      </w:r>
      <w:r>
        <w:t xml:space="preserve">, but they have some key differences. </w:t>
      </w:r>
    </w:p>
    <w:p w14:paraId="45D84D7E" w14:textId="070DAD7F" w:rsidR="006B67F5" w:rsidRDefault="006B67F5" w:rsidP="00283AA5">
      <w:r>
        <w:t>Microsoft introduced Active Directory in Windows 2000 to give organizations the ability to manage multiple on-premises infrastructure components and systems by using a single identity per user.</w:t>
      </w:r>
    </w:p>
    <w:p w14:paraId="32C5A6F9" w14:textId="20DB3F52" w:rsidR="006B67F5" w:rsidRDefault="006B67F5" w:rsidP="00283AA5">
      <w:r>
        <w:t>When you secure identities on-premises with Active Directory, Microsoft doesn't monitor sign-in attempts. When you connect Active Directory with Azure AD, Microsoft can help protect you by detecting suspicious sign-in attempts at no extra cost. For example, Azure AD can detect sign-in attempts from unexpected locations or unknown</w:t>
      </w:r>
      <w:r w:rsidR="009C1614">
        <w:t xml:space="preserve"> </w:t>
      </w:r>
      <w:r>
        <w:t>devices.</w:t>
      </w:r>
    </w:p>
    <w:p w14:paraId="6AC47A9A" w14:textId="77777777" w:rsidR="006B67F5" w:rsidRDefault="006B67F5" w:rsidP="006B67F5">
      <w:r w:rsidRPr="001A77E4">
        <w:rPr>
          <w:b/>
        </w:rPr>
        <w:t>Azure AD</w:t>
      </w:r>
      <w:r>
        <w:t xml:space="preserve"> provides services such as:</w:t>
      </w:r>
    </w:p>
    <w:p w14:paraId="0EA05AC3" w14:textId="77777777" w:rsidR="006B67F5" w:rsidRDefault="006B67F5" w:rsidP="006B67F5">
      <w:pPr>
        <w:pStyle w:val="ListBullet"/>
      </w:pPr>
      <w:r>
        <w:rPr>
          <w:rStyle w:val="Strong"/>
        </w:rPr>
        <w:t>Authentication</w:t>
      </w:r>
    </w:p>
    <w:p w14:paraId="38C6A536" w14:textId="39989FDB" w:rsidR="006B67F5" w:rsidRDefault="006B67F5" w:rsidP="006B67F5">
      <w:pPr>
        <w:pStyle w:val="ListBullet"/>
        <w:numPr>
          <w:ilvl w:val="0"/>
          <w:numId w:val="0"/>
        </w:numPr>
        <w:ind w:left="360"/>
      </w:pPr>
      <w:r>
        <w:t>This includes verifying identity to access applications and resources. It also includes providing functionality such as self-service password reset, multifactor authentication, a custom list of banned passwords, and smart lockout services.</w:t>
      </w:r>
      <w:r>
        <w:br/>
      </w:r>
    </w:p>
    <w:p w14:paraId="37BCCF33" w14:textId="77777777" w:rsidR="006B67F5" w:rsidRDefault="006B67F5" w:rsidP="006B67F5">
      <w:pPr>
        <w:pStyle w:val="ListBullet"/>
      </w:pPr>
      <w:r>
        <w:rPr>
          <w:rStyle w:val="Strong"/>
        </w:rPr>
        <w:t>Single sign-on</w:t>
      </w:r>
    </w:p>
    <w:p w14:paraId="6165B569" w14:textId="531722A3" w:rsidR="006B67F5" w:rsidRDefault="006B67F5" w:rsidP="006B67F5">
      <w:pPr>
        <w:pStyle w:val="ListBullet"/>
        <w:numPr>
          <w:ilvl w:val="0"/>
          <w:numId w:val="0"/>
        </w:numPr>
        <w:ind w:left="360"/>
      </w:pPr>
      <w:r>
        <w:t>SSO enables you to remember only one username and one password to access multiple applications. A single identity is tied to a user, which simplifies the security model. As users change roles or leave an organization, access modifications are tied to that identity, which greatly reduces the effort needed to change or disable accounts.</w:t>
      </w:r>
      <w:r>
        <w:br/>
      </w:r>
    </w:p>
    <w:p w14:paraId="15ED6DD7" w14:textId="77777777" w:rsidR="006B67F5" w:rsidRDefault="006B67F5" w:rsidP="006B67F5">
      <w:pPr>
        <w:pStyle w:val="ListBullet"/>
      </w:pPr>
      <w:r>
        <w:rPr>
          <w:rStyle w:val="Strong"/>
        </w:rPr>
        <w:t>Application management</w:t>
      </w:r>
    </w:p>
    <w:p w14:paraId="509B8BC6" w14:textId="68384E0C" w:rsidR="006B67F5" w:rsidRDefault="006B67F5" w:rsidP="006B67F5">
      <w:pPr>
        <w:pStyle w:val="ListBullet"/>
        <w:numPr>
          <w:ilvl w:val="0"/>
          <w:numId w:val="0"/>
        </w:numPr>
        <w:ind w:left="360"/>
      </w:pPr>
      <w:r>
        <w:t xml:space="preserve">You can manage your cloud and on-premises apps by using Azure AD. Features like Application Proxy, </w:t>
      </w:r>
      <w:proofErr w:type="spellStart"/>
      <w:r>
        <w:t>SaaS</w:t>
      </w:r>
      <w:proofErr w:type="spellEnd"/>
      <w:r>
        <w:t xml:space="preserve"> apps, the My Apps portal (also called the </w:t>
      </w:r>
      <w:r>
        <w:rPr>
          <w:rStyle w:val="Emphasis"/>
        </w:rPr>
        <w:t>access panel</w:t>
      </w:r>
      <w:r>
        <w:t>), and single sign-on provide a better user experience.</w:t>
      </w:r>
      <w:r>
        <w:br/>
      </w:r>
    </w:p>
    <w:p w14:paraId="7A4E0D62" w14:textId="77777777" w:rsidR="006B67F5" w:rsidRDefault="006B67F5" w:rsidP="006B67F5">
      <w:pPr>
        <w:pStyle w:val="ListBullet"/>
      </w:pPr>
      <w:r>
        <w:rPr>
          <w:rStyle w:val="Strong"/>
        </w:rPr>
        <w:t>Device management</w:t>
      </w:r>
    </w:p>
    <w:p w14:paraId="1F645C5E" w14:textId="77777777" w:rsidR="006B67F5" w:rsidRDefault="006B67F5" w:rsidP="006B67F5">
      <w:pPr>
        <w:pStyle w:val="ListBullet"/>
        <w:numPr>
          <w:ilvl w:val="0"/>
          <w:numId w:val="0"/>
        </w:numPr>
        <w:ind w:left="360"/>
      </w:pPr>
      <w:r>
        <w:t xml:space="preserve">Along with accounts for individual people, Azure AD supports the registration of devices. Registration enables devices to be managed through tools like Microsoft </w:t>
      </w:r>
      <w:proofErr w:type="spellStart"/>
      <w:r>
        <w:t>Intune</w:t>
      </w:r>
      <w:proofErr w:type="spellEnd"/>
      <w:r>
        <w:t xml:space="preserve">. It also allows for device-based </w:t>
      </w:r>
      <w:r w:rsidRPr="009C1614">
        <w:rPr>
          <w:b/>
        </w:rPr>
        <w:t>Conditional Access</w:t>
      </w:r>
      <w:r>
        <w:t xml:space="preserve"> policies to restrict access attempts to only those coming from known devices, regardless of the requesting user account.</w:t>
      </w:r>
    </w:p>
    <w:p w14:paraId="102E9FA2" w14:textId="5D84074F" w:rsidR="006B67F5" w:rsidRDefault="006B67F5" w:rsidP="00283AA5">
      <w:r>
        <w:t>Azure AD can be used on both external services, such as Microsoft Office 365 or Azure Portal, and internal services, such as apps developed within your organization.</w:t>
      </w:r>
    </w:p>
    <w:p w14:paraId="3D38E15B" w14:textId="154F8CCF" w:rsidR="006B67F5" w:rsidRPr="006B67F5" w:rsidRDefault="006B67F5" w:rsidP="00283AA5">
      <w:r>
        <w:t xml:space="preserve">To connect Azure AD with an existing Active Directory you can use </w:t>
      </w:r>
      <w:r w:rsidRPr="006B67F5">
        <w:rPr>
          <w:b/>
        </w:rPr>
        <w:t>Azure AD Connect</w:t>
      </w:r>
      <w:r>
        <w:t>, which syncs user identities between Azure AD and Active Directory.</w:t>
      </w:r>
    </w:p>
    <w:p w14:paraId="402C163B" w14:textId="4CF1B2A0" w:rsidR="009C1614" w:rsidRDefault="009C1614" w:rsidP="00283AA5">
      <w:r>
        <w:t xml:space="preserve">To use Conditional Access, you need an Azure AD Premium P1 or P2 license. If you have a Microsoft 365 Business Premium license, you also have access to Conditional Access features. </w:t>
      </w:r>
    </w:p>
    <w:p w14:paraId="765DA681" w14:textId="47B2DF00" w:rsidR="009C1614" w:rsidRPr="009C1614" w:rsidRDefault="0089397D" w:rsidP="00283AA5">
      <w:pPr>
        <w:rPr>
          <w:b/>
        </w:rPr>
      </w:pPr>
      <w:r>
        <w:rPr>
          <w:b/>
        </w:rPr>
        <w:t>KEYWORDS</w:t>
      </w:r>
      <w:r w:rsidR="009C1614" w:rsidRPr="009C1614">
        <w:rPr>
          <w:b/>
        </w:rPr>
        <w:t>:</w:t>
      </w:r>
    </w:p>
    <w:p w14:paraId="6F5E733F" w14:textId="24C9BD32" w:rsidR="009C1614" w:rsidRPr="00E66238" w:rsidRDefault="009C1614" w:rsidP="009C1614">
      <w:r w:rsidRPr="009C1614">
        <w:rPr>
          <w:b/>
          <w:i/>
        </w:rPr>
        <w:t xml:space="preserve">Multifactor Authentication: </w:t>
      </w:r>
      <w:r w:rsidR="00E66238">
        <w:t>additional authorization checks, which can be</w:t>
      </w:r>
      <w:r w:rsidR="00E66238" w:rsidRPr="00E66238">
        <w:t xml:space="preserve"> </w:t>
      </w:r>
      <w:r w:rsidR="00E66238">
        <w:t>something the user knows, something the user has, and something the user is (biometrics, SMS, etc.).</w:t>
      </w:r>
    </w:p>
    <w:p w14:paraId="573FFD9F" w14:textId="70212914" w:rsidR="009C1614" w:rsidRDefault="009C1614" w:rsidP="00283AA5">
      <w:r w:rsidRPr="009C1614">
        <w:rPr>
          <w:b/>
          <w:i/>
        </w:rPr>
        <w:lastRenderedPageBreak/>
        <w:t>Authentication (</w:t>
      </w:r>
      <w:proofErr w:type="spellStart"/>
      <w:r w:rsidRPr="009C1614">
        <w:rPr>
          <w:b/>
          <w:i/>
        </w:rPr>
        <w:t>AuthN</w:t>
      </w:r>
      <w:proofErr w:type="spellEnd"/>
      <w:r w:rsidRPr="009C1614">
        <w:rPr>
          <w:b/>
          <w:i/>
        </w:rPr>
        <w:t>):</w:t>
      </w:r>
      <w:r>
        <w:t xml:space="preserve"> are you who you say you are? (if yes, the user is authenticated)</w:t>
      </w:r>
    </w:p>
    <w:p w14:paraId="6D1E21B5" w14:textId="002C927A" w:rsidR="009C1614" w:rsidRDefault="009C1614" w:rsidP="00283AA5">
      <w:r w:rsidRPr="009C1614">
        <w:rPr>
          <w:b/>
          <w:i/>
        </w:rPr>
        <w:t>Authorization (</w:t>
      </w:r>
      <w:proofErr w:type="spellStart"/>
      <w:r w:rsidRPr="009C1614">
        <w:rPr>
          <w:b/>
          <w:i/>
        </w:rPr>
        <w:t>AuthZ</w:t>
      </w:r>
      <w:proofErr w:type="spellEnd"/>
      <w:r w:rsidRPr="009C1614">
        <w:rPr>
          <w:b/>
          <w:i/>
        </w:rPr>
        <w:t>):</w:t>
      </w:r>
      <w:r>
        <w:t xml:space="preserve"> gives the authenticated user or service some power, which determines what they have access to.</w:t>
      </w:r>
    </w:p>
    <w:p w14:paraId="4B551DD2" w14:textId="03ECE8AF" w:rsidR="00A136A3" w:rsidRDefault="00FD79E8" w:rsidP="00A136A3">
      <w:pPr>
        <w:pStyle w:val="Heading1"/>
      </w:pPr>
      <w:hyperlink r:id="rId44" w:history="1">
        <w:bookmarkStart w:id="70" w:name="_Toc107389684"/>
        <w:r w:rsidR="00A136A3" w:rsidRPr="00A136A3">
          <w:rPr>
            <w:rStyle w:val="Hyperlink"/>
          </w:rPr>
          <w:t>Service Level Agreements</w:t>
        </w:r>
      </w:hyperlink>
      <w:r w:rsidR="00A136A3">
        <w:t xml:space="preserve"> (SLAs)</w:t>
      </w:r>
      <w:bookmarkEnd w:id="70"/>
    </w:p>
    <w:p w14:paraId="69494799" w14:textId="57B3C2E0" w:rsidR="00A136A3" w:rsidRDefault="00A136A3" w:rsidP="00A136A3">
      <w:r>
        <w:t>Service Level Agreements are a standard (not just for Microsoft and Azure), but generally in business. They can be used for both internal (e.g. between departments in a business) and external agreements (e.g. between “</w:t>
      </w:r>
      <w:proofErr w:type="spellStart"/>
      <w:r>
        <w:t>MyCompany</w:t>
      </w:r>
      <w:proofErr w:type="spellEnd"/>
      <w:r>
        <w:t>” and Microsoft).</w:t>
      </w:r>
    </w:p>
    <w:p w14:paraId="5AE9811E" w14:textId="48A12F02" w:rsidR="00E1723C" w:rsidRDefault="00A136A3" w:rsidP="00A136A3">
      <w:r>
        <w:t xml:space="preserve">They define the </w:t>
      </w:r>
      <w:r w:rsidR="00E1723C">
        <w:t xml:space="preserve">guaranteed level of </w:t>
      </w:r>
      <w:r>
        <w:t xml:space="preserve">provider gives to the </w:t>
      </w:r>
      <w:r w:rsidR="00E1723C">
        <w:t>receiver</w:t>
      </w:r>
      <w:r>
        <w:t xml:space="preserve"> and vice versa. Th</w:t>
      </w:r>
      <w:r w:rsidR="00E1723C">
        <w:t>is could, for example, be a % uptime</w:t>
      </w:r>
      <w:r w:rsidR="00E700BA">
        <w:t xml:space="preserve"> of a service</w:t>
      </w:r>
      <w:r w:rsidR="00E1723C">
        <w:t>. E.g. a service has 99% uptime or 99.9% uptime.</w:t>
      </w:r>
    </w:p>
    <w:p w14:paraId="6892D27C" w14:textId="48FCF64B" w:rsidR="008D0289" w:rsidRDefault="008D0289" w:rsidP="008D0289">
      <w:pPr>
        <w:jc w:val="center"/>
      </w:pPr>
      <w:r w:rsidRPr="008D0289">
        <w:rPr>
          <w:noProof/>
          <w:lang w:eastAsia="ja-JP"/>
        </w:rPr>
        <w:drawing>
          <wp:inline distT="0" distB="0" distL="0" distR="0" wp14:anchorId="35168E44" wp14:editId="3D5C9BF9">
            <wp:extent cx="5612130" cy="220091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612130" cy="2200910"/>
                    </a:xfrm>
                    <a:prstGeom prst="rect">
                      <a:avLst/>
                    </a:prstGeom>
                  </pic:spPr>
                </pic:pic>
              </a:graphicData>
            </a:graphic>
          </wp:inline>
        </w:drawing>
      </w:r>
      <w:r>
        <w:br/>
        <w:t>Chart showing uptime in concrete numbers based on percentage</w:t>
      </w:r>
      <w:r w:rsidR="00ED1D2F">
        <w:t xml:space="preserve">. </w:t>
      </w:r>
      <w:r w:rsidR="00ED1D2F">
        <w:br/>
        <w:t xml:space="preserve">Source: </w:t>
      </w:r>
      <w:hyperlink r:id="rId46" w:history="1">
        <w:r w:rsidR="00ED1D2F" w:rsidRPr="002E47AC">
          <w:rPr>
            <w:rStyle w:val="Hyperlink"/>
          </w:rPr>
          <w:t>https://docs.microsoft.com/en-us/learn/modules/choose-azure-services-sla-lifecycle/2-what-are-service-level-agreements</w:t>
        </w:r>
      </w:hyperlink>
      <w:r w:rsidR="00ED1D2F">
        <w:t xml:space="preserve"> </w:t>
      </w:r>
    </w:p>
    <w:p w14:paraId="787C2FDE" w14:textId="1E64B676" w:rsidR="00A136A3" w:rsidRDefault="00E700BA" w:rsidP="00A136A3">
      <w:r>
        <w:t xml:space="preserve">You can </w:t>
      </w:r>
      <w:hyperlink r:id="rId47" w:history="1">
        <w:r w:rsidRPr="00E700BA">
          <w:rPr>
            <w:rStyle w:val="Hyperlink"/>
          </w:rPr>
          <w:t>see Azure’s SLA’s at this link</w:t>
        </w:r>
      </w:hyperlink>
      <w:r>
        <w:t xml:space="preserve">. </w:t>
      </w:r>
      <w:r w:rsidR="00ED1D2F">
        <w:br/>
      </w:r>
      <w:r>
        <w:t xml:space="preserve">Example service agreement: </w:t>
      </w:r>
      <w:hyperlink r:id="rId48" w:history="1">
        <w:r w:rsidRPr="002E47AC">
          <w:rPr>
            <w:rStyle w:val="Hyperlink"/>
          </w:rPr>
          <w:t>https://azure.microsoft.com/en-us/support/legal/sla/mysql/v1_2/</w:t>
        </w:r>
      </w:hyperlink>
      <w:r>
        <w:t xml:space="preserve"> </w:t>
      </w:r>
    </w:p>
    <w:p w14:paraId="457E8496" w14:textId="3B5F5B85" w:rsidR="008D0289" w:rsidRDefault="008D0289" w:rsidP="008D0289">
      <w:pPr>
        <w:pStyle w:val="Heading2"/>
      </w:pPr>
      <w:bookmarkStart w:id="71" w:name="_Toc107389685"/>
      <w:r>
        <w:t>Typical Azure SLA Parts</w:t>
      </w:r>
      <w:bookmarkEnd w:id="71"/>
    </w:p>
    <w:p w14:paraId="21B14975" w14:textId="77777777" w:rsidR="008D0289" w:rsidRDefault="008D0289" w:rsidP="008D0289">
      <w:r>
        <w:rPr>
          <w:rStyle w:val="Strong"/>
        </w:rPr>
        <w:t>Introduction</w:t>
      </w:r>
    </w:p>
    <w:p w14:paraId="295BD49D" w14:textId="77777777" w:rsidR="008D0289" w:rsidRDefault="008D0289" w:rsidP="008D0289">
      <w:r>
        <w:t>This section explains what to expect in the SLA, including its scope and how subscription renewals can affect the terms.</w:t>
      </w:r>
    </w:p>
    <w:p w14:paraId="42F84CF9" w14:textId="77777777" w:rsidR="008D0289" w:rsidRDefault="008D0289" w:rsidP="008D0289">
      <w:r>
        <w:rPr>
          <w:rStyle w:val="Strong"/>
        </w:rPr>
        <w:t>General terms</w:t>
      </w:r>
    </w:p>
    <w:p w14:paraId="4AADC04D" w14:textId="77777777" w:rsidR="008D0289" w:rsidRDefault="008D0289" w:rsidP="008D0289">
      <w:r>
        <w:t>This section contains terms that are used throughout the SLA so that both parties (you and Microsoft) have a consistent vocabulary. For example, this section might define what's meant by downtime, incidents, and error codes.</w:t>
      </w:r>
    </w:p>
    <w:p w14:paraId="06B72DA2" w14:textId="77777777" w:rsidR="008D0289" w:rsidRDefault="008D0289" w:rsidP="008D0289">
      <w:r>
        <w:t>This section also defines the general terms of the agreement, including how to submit a claim, receive credit for any performance or availability issues, and limitations of the agreement.</w:t>
      </w:r>
    </w:p>
    <w:p w14:paraId="3C5E434B" w14:textId="77777777" w:rsidR="008D0289" w:rsidRDefault="008D0289" w:rsidP="008D0289">
      <w:r>
        <w:rPr>
          <w:rStyle w:val="Strong"/>
        </w:rPr>
        <w:t>SLA details</w:t>
      </w:r>
    </w:p>
    <w:p w14:paraId="07486ADE" w14:textId="77777777" w:rsidR="008D0289" w:rsidRDefault="008D0289" w:rsidP="008D0289">
      <w:r>
        <w:t>This section defines the specific guarantees for the service. Performance commitments are commonly measured as a percentage. That percentage typically ranges from 99.9 percent ("three nines") to 99.99 percent ("four nines").</w:t>
      </w:r>
    </w:p>
    <w:p w14:paraId="0038793B" w14:textId="77777777" w:rsidR="008D0289" w:rsidRDefault="008D0289" w:rsidP="008D0289">
      <w:r>
        <w:lastRenderedPageBreak/>
        <w:t xml:space="preserve">The primary performance commitment typically focuses on </w:t>
      </w:r>
      <w:r>
        <w:rPr>
          <w:rStyle w:val="Emphasis"/>
        </w:rPr>
        <w:t>uptime</w:t>
      </w:r>
      <w:r>
        <w:t xml:space="preserve">, or the percentage of time that a product or service is successfully operational. Some SLAs focus on other factors as well, including </w:t>
      </w:r>
      <w:r>
        <w:rPr>
          <w:rStyle w:val="Emphasis"/>
        </w:rPr>
        <w:t>latency</w:t>
      </w:r>
      <w:r>
        <w:t>, or how fast the service must respond to a request.</w:t>
      </w:r>
    </w:p>
    <w:p w14:paraId="7B1480E8" w14:textId="5446BF07" w:rsidR="008D0289" w:rsidRDefault="008D0289" w:rsidP="00A136A3">
      <w:r>
        <w:t>This section also defines any additional terms that are specific to this service.</w:t>
      </w:r>
    </w:p>
    <w:p w14:paraId="391B54D9" w14:textId="1B187C94" w:rsidR="008D0289" w:rsidRDefault="00ED1D2F" w:rsidP="00ED1D2F">
      <w:pPr>
        <w:pStyle w:val="Heading2"/>
      </w:pPr>
      <w:bookmarkStart w:id="72" w:name="_Toc107389686"/>
      <w:r>
        <w:t>Calculating an apps uptime</w:t>
      </w:r>
      <w:bookmarkEnd w:id="72"/>
    </w:p>
    <w:p w14:paraId="157001A0" w14:textId="76B349BF" w:rsidR="00ED1D2F" w:rsidRDefault="00ED1D2F" w:rsidP="00ED1D2F">
      <w:r>
        <w:t>To more accurately calculate uptime for an app dependent on multiple services you do the following:</w:t>
      </w:r>
    </w:p>
    <w:p w14:paraId="57212064" w14:textId="408A656A" w:rsidR="00ED1D2F" w:rsidRDefault="00E45721" w:rsidP="00355866">
      <w:pPr>
        <w:pStyle w:val="ListParagraph"/>
        <w:numPr>
          <w:ilvl w:val="0"/>
          <w:numId w:val="18"/>
        </w:numPr>
      </w:pPr>
      <w:r>
        <w:t>Take each service’s SLA guaranteed uptime</w:t>
      </w:r>
    </w:p>
    <w:p w14:paraId="186174C4" w14:textId="69252A1E" w:rsidR="00E45721" w:rsidRDefault="00E45721" w:rsidP="00355866">
      <w:pPr>
        <w:pStyle w:val="ListParagraph"/>
        <w:numPr>
          <w:ilvl w:val="0"/>
          <w:numId w:val="18"/>
        </w:numPr>
      </w:pPr>
      <w:r>
        <w:t>Multiply them which each other (add the uptime of a service multiple times, if the app depends on more than one)</w:t>
      </w:r>
    </w:p>
    <w:p w14:paraId="51CDA800" w14:textId="5D6607D0" w:rsidR="00E45721" w:rsidRDefault="00E45721" w:rsidP="00E45721">
      <w:r w:rsidRPr="00123AA8">
        <w:rPr>
          <w:b/>
        </w:rPr>
        <w:t>Example:</w:t>
      </w:r>
      <w:r>
        <w:t xml:space="preserve"> we have an app that uses an </w:t>
      </w:r>
      <w:hyperlink r:id="rId49" w:history="1">
        <w:r w:rsidRPr="00E45721">
          <w:rPr>
            <w:rStyle w:val="Hyperlink"/>
          </w:rPr>
          <w:t>App Service</w:t>
        </w:r>
      </w:hyperlink>
      <w:r>
        <w:t xml:space="preserve"> (on a non-free tier) + a </w:t>
      </w:r>
      <w:hyperlink r:id="rId50" w:history="1">
        <w:r w:rsidRPr="00E45721">
          <w:rPr>
            <w:rStyle w:val="Hyperlink"/>
          </w:rPr>
          <w:t>General Purpose SQL Server Database</w:t>
        </w:r>
      </w:hyperlink>
      <w:r>
        <w:t xml:space="preserve"> + </w:t>
      </w:r>
      <w:hyperlink r:id="rId51" w:history="1">
        <w:r w:rsidRPr="00E45721">
          <w:rPr>
            <w:rStyle w:val="Hyperlink"/>
          </w:rPr>
          <w:t>Azure Maps</w:t>
        </w:r>
      </w:hyperlink>
      <w:r>
        <w:t xml:space="preserve"> </w:t>
      </w:r>
    </w:p>
    <w:p w14:paraId="60E448C1" w14:textId="1286A714" w:rsidR="00E45721" w:rsidRDefault="00E45721" w:rsidP="00E45721">
      <w:pPr>
        <w:pStyle w:val="ListBullet"/>
      </w:pPr>
      <w:r>
        <w:t>The App Service has a 99.95% uptime</w:t>
      </w:r>
    </w:p>
    <w:p w14:paraId="7357B8E2" w14:textId="56F2EBAD" w:rsidR="00E45721" w:rsidRDefault="00E45721" w:rsidP="00E45721">
      <w:pPr>
        <w:pStyle w:val="ListBullet"/>
      </w:pPr>
      <w:r>
        <w:t>The Map Service has a 99.99% uptime</w:t>
      </w:r>
    </w:p>
    <w:p w14:paraId="40481F9E" w14:textId="4D40FB6D" w:rsidR="00E45721" w:rsidRDefault="00E45721" w:rsidP="00E45721">
      <w:pPr>
        <w:pStyle w:val="ListBullet"/>
      </w:pPr>
      <w:r>
        <w:t>The Database Service has a 99.99% uptime</w:t>
      </w:r>
    </w:p>
    <w:p w14:paraId="6F7865D1" w14:textId="62758970" w:rsidR="00E45721" w:rsidRDefault="00E45721" w:rsidP="00E45721">
      <w:r>
        <w:t>This is the calculation: 0.9995 (app) * 0.9999 (database) * 0.9995 (maps)</w:t>
      </w:r>
      <w:r w:rsidR="00123AA8">
        <w:t xml:space="preserve"> </w:t>
      </w:r>
      <w:r>
        <w:t>= 0.9989 (99.89% uptime)</w:t>
      </w:r>
    </w:p>
    <w:p w14:paraId="6C311CFA" w14:textId="52E18C54" w:rsidR="00123AA8" w:rsidRDefault="00123AA8" w:rsidP="00ED1D2F">
      <w:r>
        <w:t xml:space="preserve">If we add a </w:t>
      </w:r>
      <w:hyperlink r:id="rId52" w:history="1">
        <w:r w:rsidRPr="009B330A">
          <w:rPr>
            <w:rStyle w:val="Hyperlink"/>
          </w:rPr>
          <w:t>Single Instance Virtual Machine using Standard HDD Managed Disks</w:t>
        </w:r>
      </w:hyperlink>
      <w:r>
        <w:t xml:space="preserve"> (which doesn’t seem relevant, considering that the App Service handles the infrastructure)</w:t>
      </w:r>
    </w:p>
    <w:p w14:paraId="10AFC14B" w14:textId="77777777" w:rsidR="00123AA8" w:rsidRDefault="00123AA8" w:rsidP="00123AA8">
      <w:pPr>
        <w:pStyle w:val="ListBullet"/>
      </w:pPr>
      <w:r>
        <w:t>The Virtual Machine has a 95% uptime</w:t>
      </w:r>
    </w:p>
    <w:p w14:paraId="67E261A1" w14:textId="77777777" w:rsidR="00123AA8" w:rsidRDefault="00123AA8" w:rsidP="00123AA8">
      <w:pPr>
        <w:pStyle w:val="ListBullet"/>
        <w:numPr>
          <w:ilvl w:val="0"/>
          <w:numId w:val="0"/>
        </w:numPr>
        <w:ind w:left="360" w:hanging="360"/>
      </w:pPr>
    </w:p>
    <w:p w14:paraId="72C84C28" w14:textId="3E92DBBA" w:rsidR="0059221B" w:rsidRDefault="00123AA8" w:rsidP="00123AA8">
      <w:pPr>
        <w:pStyle w:val="ListBullet"/>
        <w:numPr>
          <w:ilvl w:val="0"/>
          <w:numId w:val="0"/>
        </w:numPr>
        <w:ind w:left="360" w:hanging="360"/>
      </w:pPr>
      <w:r>
        <w:t xml:space="preserve">The guaranteed uptime plummets to 0.9989 * 0.95 = 0.9489 (94.89% uptime) </w:t>
      </w:r>
    </w:p>
    <w:p w14:paraId="230441D1" w14:textId="77777777" w:rsidR="0059221B" w:rsidRDefault="0059221B">
      <w:r>
        <w:br w:type="page"/>
      </w:r>
    </w:p>
    <w:p w14:paraId="33319862" w14:textId="44FF98CB" w:rsidR="00123AA8" w:rsidRDefault="008F70B0" w:rsidP="008F70B0">
      <w:pPr>
        <w:pStyle w:val="Heading1"/>
      </w:pPr>
      <w:bookmarkStart w:id="73" w:name="_Toc107389687"/>
      <w:r>
        <w:lastRenderedPageBreak/>
        <w:t>Managing Costs in Azure</w:t>
      </w:r>
      <w:bookmarkEnd w:id="73"/>
    </w:p>
    <w:p w14:paraId="1C957918" w14:textId="33946C39" w:rsidR="008F70B0" w:rsidRDefault="00490188" w:rsidP="008F70B0">
      <w:r>
        <w:t>Microsoft provides some tools to calculate costs for running Azure.</w:t>
      </w:r>
    </w:p>
    <w:p w14:paraId="7EB6C2DC" w14:textId="794F7438" w:rsidR="00490188" w:rsidRDefault="00490188" w:rsidP="008F70B0">
      <w:r>
        <w:t xml:space="preserve">One of those tools is the </w:t>
      </w:r>
      <w:hyperlink r:id="rId53" w:history="1">
        <w:r w:rsidRPr="00490188">
          <w:rPr>
            <w:rStyle w:val="Hyperlink"/>
          </w:rPr>
          <w:t>TCO Calculator</w:t>
        </w:r>
      </w:hyperlink>
      <w:r>
        <w:t xml:space="preserve"> (Total Cost of Ownership Calculator). The TCO compares on-premises cost vs. Azure costs.</w:t>
      </w:r>
    </w:p>
    <w:p w14:paraId="55E9AB2A" w14:textId="7FF927EC" w:rsidR="00490188" w:rsidRPr="00490188" w:rsidRDefault="00EA065B" w:rsidP="00490188">
      <w:pPr>
        <w:spacing w:before="100" w:beforeAutospacing="1" w:after="100" w:afterAutospacing="1" w:line="240" w:lineRule="auto"/>
        <w:rPr>
          <w:rFonts w:ascii="Times New Roman" w:eastAsia="Times New Roman" w:hAnsi="Times New Roman" w:cs="Times New Roman"/>
          <w:sz w:val="24"/>
          <w:szCs w:val="24"/>
          <w:lang w:eastAsia="ja-JP"/>
        </w:rPr>
      </w:pPr>
      <w:r>
        <w:t>The TCO Calculator is used in 3 steps.</w:t>
      </w:r>
    </w:p>
    <w:p w14:paraId="1AFB61F2" w14:textId="41BD616A" w:rsidR="00490188" w:rsidRPr="00490188" w:rsidRDefault="00EA065B" w:rsidP="00490188">
      <w:pPr>
        <w:pStyle w:val="ListBullet"/>
        <w:rPr>
          <w:lang w:eastAsia="ja-JP"/>
        </w:rPr>
      </w:pPr>
      <w:r>
        <w:rPr>
          <w:lang w:eastAsia="ja-JP"/>
        </w:rPr>
        <w:t>Define your workloads (what are you using</w:t>
      </w:r>
      <w:r w:rsidR="0059221B">
        <w:rPr>
          <w:lang w:eastAsia="ja-JP"/>
        </w:rPr>
        <w:t xml:space="preserve"> at your on-premises datacenter</w:t>
      </w:r>
      <w:r>
        <w:rPr>
          <w:lang w:eastAsia="ja-JP"/>
        </w:rPr>
        <w:t>)</w:t>
      </w:r>
    </w:p>
    <w:p w14:paraId="38E937EA" w14:textId="2B3EFD2C" w:rsidR="00490188" w:rsidRPr="00490188" w:rsidRDefault="00EA065B" w:rsidP="00490188">
      <w:pPr>
        <w:pStyle w:val="ListBullet"/>
        <w:rPr>
          <w:lang w:eastAsia="ja-JP"/>
        </w:rPr>
      </w:pPr>
      <w:r>
        <w:rPr>
          <w:lang w:eastAsia="ja-JP"/>
        </w:rPr>
        <w:t xml:space="preserve">Adjust assumptions (adjustments to electricity costs, IT </w:t>
      </w:r>
      <w:r w:rsidR="000E203A">
        <w:rPr>
          <w:lang w:eastAsia="ja-JP"/>
        </w:rPr>
        <w:t>personnel</w:t>
      </w:r>
      <w:r>
        <w:rPr>
          <w:lang w:eastAsia="ja-JP"/>
        </w:rPr>
        <w:t>, hardware maintenance costs, etc.)</w:t>
      </w:r>
    </w:p>
    <w:p w14:paraId="6612CBEB" w14:textId="77777777" w:rsidR="00490188" w:rsidRPr="00490188" w:rsidRDefault="00490188" w:rsidP="00490188">
      <w:pPr>
        <w:pStyle w:val="ListBullet"/>
        <w:rPr>
          <w:lang w:eastAsia="ja-JP"/>
        </w:rPr>
      </w:pPr>
      <w:r w:rsidRPr="00490188">
        <w:rPr>
          <w:lang w:eastAsia="ja-JP"/>
        </w:rPr>
        <w:t>View the report.</w:t>
      </w:r>
    </w:p>
    <w:p w14:paraId="0D52FF14" w14:textId="5B564983" w:rsidR="00490188" w:rsidRDefault="0059221B" w:rsidP="0059221B">
      <w:pPr>
        <w:pStyle w:val="Heading2"/>
      </w:pPr>
      <w:bookmarkStart w:id="74" w:name="_Toc107389688"/>
      <w:r>
        <w:t>Purchasing Azure Services</w:t>
      </w:r>
      <w:bookmarkEnd w:id="74"/>
    </w:p>
    <w:p w14:paraId="5D42638D" w14:textId="5F5E5638" w:rsidR="0059221B" w:rsidRPr="0059221B" w:rsidRDefault="0059221B" w:rsidP="0059221B">
      <w:r>
        <w:t>The following questions may arise, when you want to migrate to Azure:</w:t>
      </w:r>
    </w:p>
    <w:p w14:paraId="1F7C14AA" w14:textId="77777777" w:rsidR="0059221B" w:rsidRPr="0059221B" w:rsidRDefault="0059221B" w:rsidP="0059221B">
      <w:pPr>
        <w:pStyle w:val="ListBullet"/>
        <w:rPr>
          <w:lang w:eastAsia="ja-JP"/>
        </w:rPr>
      </w:pPr>
      <w:r w:rsidRPr="0059221B">
        <w:rPr>
          <w:lang w:eastAsia="ja-JP"/>
        </w:rPr>
        <w:t>What types of Azure subscriptions are available?</w:t>
      </w:r>
    </w:p>
    <w:p w14:paraId="76318277" w14:textId="77777777" w:rsidR="0059221B" w:rsidRPr="0059221B" w:rsidRDefault="0059221B" w:rsidP="0059221B">
      <w:pPr>
        <w:pStyle w:val="ListBullet"/>
        <w:rPr>
          <w:lang w:eastAsia="ja-JP"/>
        </w:rPr>
      </w:pPr>
      <w:r w:rsidRPr="0059221B">
        <w:rPr>
          <w:lang w:eastAsia="ja-JP"/>
        </w:rPr>
        <w:t>How do we purchase Azure services?</w:t>
      </w:r>
    </w:p>
    <w:p w14:paraId="6466FEB9" w14:textId="77777777" w:rsidR="0059221B" w:rsidRPr="0059221B" w:rsidRDefault="0059221B" w:rsidP="0059221B">
      <w:pPr>
        <w:pStyle w:val="ListBullet"/>
        <w:rPr>
          <w:lang w:eastAsia="ja-JP"/>
        </w:rPr>
      </w:pPr>
      <w:r w:rsidRPr="0059221B">
        <w:rPr>
          <w:lang w:eastAsia="ja-JP"/>
        </w:rPr>
        <w:t>Does location or network traffic affect cost?</w:t>
      </w:r>
    </w:p>
    <w:p w14:paraId="5E46E3D6" w14:textId="77777777" w:rsidR="0059221B" w:rsidRPr="0059221B" w:rsidRDefault="0059221B" w:rsidP="0059221B">
      <w:pPr>
        <w:pStyle w:val="ListBullet"/>
        <w:rPr>
          <w:lang w:eastAsia="ja-JP"/>
        </w:rPr>
      </w:pPr>
      <w:r w:rsidRPr="0059221B">
        <w:rPr>
          <w:lang w:eastAsia="ja-JP"/>
        </w:rPr>
        <w:t>What other factors affect the final cost?</w:t>
      </w:r>
    </w:p>
    <w:p w14:paraId="609F6068" w14:textId="77777777" w:rsidR="0059221B" w:rsidRDefault="0059221B" w:rsidP="0059221B">
      <w:pPr>
        <w:pStyle w:val="ListBullet"/>
        <w:rPr>
          <w:lang w:eastAsia="ja-JP"/>
        </w:rPr>
      </w:pPr>
      <w:r w:rsidRPr="0059221B">
        <w:rPr>
          <w:lang w:eastAsia="ja-JP"/>
        </w:rPr>
        <w:t>How can we get a more detailed estimate of the cost to run on Azure?</w:t>
      </w:r>
    </w:p>
    <w:p w14:paraId="411E9210" w14:textId="77777777" w:rsidR="0059221B" w:rsidRDefault="0059221B" w:rsidP="0059221B">
      <w:pPr>
        <w:pStyle w:val="ListBullet"/>
        <w:numPr>
          <w:ilvl w:val="0"/>
          <w:numId w:val="0"/>
        </w:numPr>
        <w:ind w:left="360" w:hanging="360"/>
        <w:rPr>
          <w:lang w:eastAsia="ja-JP"/>
        </w:rPr>
      </w:pPr>
    </w:p>
    <w:p w14:paraId="7F04D8A7" w14:textId="63FEBB07" w:rsidR="0059221B" w:rsidRPr="0059221B" w:rsidRDefault="0059221B" w:rsidP="0059221B">
      <w:pPr>
        <w:pStyle w:val="Heading3"/>
        <w:rPr>
          <w:lang w:eastAsia="ja-JP"/>
        </w:rPr>
      </w:pPr>
      <w:bookmarkStart w:id="75" w:name="_Toc107389689"/>
      <w:r>
        <w:rPr>
          <w:lang w:eastAsia="ja-JP"/>
        </w:rPr>
        <w:t>Subscription types</w:t>
      </w:r>
      <w:bookmarkEnd w:id="75"/>
    </w:p>
    <w:p w14:paraId="2FB36E20" w14:textId="77777777" w:rsidR="0059221B" w:rsidRDefault="0059221B" w:rsidP="0059221B">
      <w:r>
        <w:t>Azure offers both free and paid subscription options to fit your needs and requirements. They are:</w:t>
      </w:r>
    </w:p>
    <w:p w14:paraId="11949493" w14:textId="77777777" w:rsidR="0059221B" w:rsidRDefault="0059221B" w:rsidP="0059221B">
      <w:r>
        <w:rPr>
          <w:rStyle w:val="Strong"/>
        </w:rPr>
        <w:t>Free trial</w:t>
      </w:r>
    </w:p>
    <w:p w14:paraId="0C1481CE" w14:textId="77777777" w:rsidR="0059221B" w:rsidRDefault="0059221B" w:rsidP="0059221B">
      <w:r>
        <w:t>A free trial subscription provides you with 12 months of popular free services, a credit to explore any Azure service for 30 days, and more than 25 services that are always free. Your Azure services are disabled when the trial ends or when your credit expires for paid products, unless you upgrade to a paid subscription.</w:t>
      </w:r>
    </w:p>
    <w:p w14:paraId="25A43176" w14:textId="50844993" w:rsidR="00C47016" w:rsidRDefault="00FD79E8" w:rsidP="0059221B">
      <w:hyperlink r:id="rId54" w:history="1">
        <w:r w:rsidR="00C47016" w:rsidRPr="00C47016">
          <w:rPr>
            <w:rStyle w:val="Hyperlink"/>
          </w:rPr>
          <w:t>Overview of free services</w:t>
        </w:r>
      </w:hyperlink>
    </w:p>
    <w:p w14:paraId="09C46A5F" w14:textId="77777777" w:rsidR="0059221B" w:rsidRDefault="0059221B" w:rsidP="0059221B">
      <w:r>
        <w:rPr>
          <w:rStyle w:val="Strong"/>
        </w:rPr>
        <w:t>Pay-as-you-go</w:t>
      </w:r>
    </w:p>
    <w:p w14:paraId="4F316A45" w14:textId="77777777" w:rsidR="0059221B" w:rsidRDefault="0059221B" w:rsidP="0059221B">
      <w:r>
        <w:t>A pay-as-you-go subscription enables you to pay for what you use by attaching a credit or debit card to your account. Organizations can apply for volume discounts and prepaid invoicing.</w:t>
      </w:r>
    </w:p>
    <w:p w14:paraId="35C6B5E7" w14:textId="77777777" w:rsidR="0059221B" w:rsidRDefault="0059221B" w:rsidP="0059221B">
      <w:r>
        <w:rPr>
          <w:rStyle w:val="Strong"/>
        </w:rPr>
        <w:t>Member offers</w:t>
      </w:r>
    </w:p>
    <w:p w14:paraId="233D3AC8" w14:textId="77777777" w:rsidR="0059221B" w:rsidRDefault="0059221B" w:rsidP="0059221B">
      <w:r>
        <w:t xml:space="preserve">Your existing membership to certain Microsoft products and services might provide you with credits for your Azure account and reduced rates on Azure services. For example, member offers are available to </w:t>
      </w:r>
      <w:r w:rsidRPr="00EF5CDE">
        <w:rPr>
          <w:b/>
        </w:rPr>
        <w:t>Visual Studio subscribers</w:t>
      </w:r>
      <w:r>
        <w:t>, Microsoft Partner Network members, Microsoft for Startups members, and Microsoft Imagine members.</w:t>
      </w:r>
    </w:p>
    <w:p w14:paraId="6F3E0F72" w14:textId="325026B6" w:rsidR="0059221B" w:rsidRDefault="0059221B" w:rsidP="0059221B">
      <w:pPr>
        <w:pStyle w:val="Heading3"/>
      </w:pPr>
      <w:bookmarkStart w:id="76" w:name="_Toc107389690"/>
      <w:r>
        <w:t>Purchasing services</w:t>
      </w:r>
      <w:bookmarkEnd w:id="76"/>
    </w:p>
    <w:p w14:paraId="47E9D83A" w14:textId="49827F1F" w:rsidR="0059221B" w:rsidRDefault="0059221B" w:rsidP="0059221B">
      <w:r>
        <w:t>You can purchase services through 3 ways:</w:t>
      </w:r>
    </w:p>
    <w:p w14:paraId="2E53A6BF" w14:textId="39CFCB31" w:rsidR="0059221B" w:rsidRDefault="0059221B" w:rsidP="0059221B">
      <w:pPr>
        <w:pStyle w:val="ListBullet"/>
      </w:pPr>
      <w:r>
        <w:t>An Enterprise Agreement (Large customers, a commitment of 3 years for expected services)</w:t>
      </w:r>
    </w:p>
    <w:p w14:paraId="73B2EE77" w14:textId="5F75BD22" w:rsidR="0059221B" w:rsidRDefault="0059221B" w:rsidP="0059221B">
      <w:pPr>
        <w:pStyle w:val="ListBullet"/>
      </w:pPr>
      <w:r>
        <w:lastRenderedPageBreak/>
        <w:t>Directly from the web aka Web Direct (through Azure portal with standard prices, billed monthly)</w:t>
      </w:r>
    </w:p>
    <w:p w14:paraId="6FFD7DCD" w14:textId="151D8696" w:rsidR="0059221B" w:rsidRDefault="0059221B" w:rsidP="0059221B">
      <w:pPr>
        <w:pStyle w:val="ListBullet"/>
      </w:pPr>
      <w:r>
        <w:t>Through a Cloud Solution Provider (CSP). A Microsoft Partner, that assists with your usage of Azure. Bills go through them.</w:t>
      </w:r>
    </w:p>
    <w:p w14:paraId="36A865A8" w14:textId="77777777" w:rsidR="0059221B" w:rsidRDefault="0059221B" w:rsidP="0059221B">
      <w:pPr>
        <w:pStyle w:val="ListBullet"/>
        <w:numPr>
          <w:ilvl w:val="0"/>
          <w:numId w:val="0"/>
        </w:numPr>
        <w:ind w:left="360" w:hanging="360"/>
      </w:pPr>
    </w:p>
    <w:p w14:paraId="6856D549" w14:textId="216507F8" w:rsidR="00EF5CDE" w:rsidRDefault="00EF5CDE" w:rsidP="00EF5CDE">
      <w:pPr>
        <w:pStyle w:val="Heading2"/>
      </w:pPr>
      <w:bookmarkStart w:id="77" w:name="_Toc107389691"/>
      <w:r>
        <w:t>What affects cost?</w:t>
      </w:r>
      <w:bookmarkEnd w:id="77"/>
    </w:p>
    <w:p w14:paraId="245F6A5E" w14:textId="38D0D4F9" w:rsidR="00EF5CDE" w:rsidRDefault="00EF5CDE" w:rsidP="00EF5CDE">
      <w:r>
        <w:t>The type of resource you use. Example: You want Storage. What type of storage? Is it SDD, is it a Blob, is it Hot, Cold or Archive? Another resource could be a Virtual Machine, which also have a lot of parameters on cost.</w:t>
      </w:r>
    </w:p>
    <w:p w14:paraId="629AB032" w14:textId="26CBF98F" w:rsidR="00EF5CDE" w:rsidRDefault="00EF5CDE" w:rsidP="00EF5CDE">
      <w:r>
        <w:t>Determining how much a resource was used depends on multiple factors. In the case of a VM these factors are relevant:</w:t>
      </w:r>
    </w:p>
    <w:p w14:paraId="61049188" w14:textId="77777777" w:rsidR="00EF5CDE" w:rsidRPr="00EF5CDE" w:rsidRDefault="00EF5CDE" w:rsidP="00EF5CDE">
      <w:pPr>
        <w:pStyle w:val="ListBullet"/>
        <w:rPr>
          <w:lang w:eastAsia="ja-JP"/>
        </w:rPr>
      </w:pPr>
      <w:r w:rsidRPr="00EF5CDE">
        <w:rPr>
          <w:lang w:eastAsia="ja-JP"/>
        </w:rPr>
        <w:t>Overall CPU time.</w:t>
      </w:r>
    </w:p>
    <w:p w14:paraId="074FF450" w14:textId="77777777" w:rsidR="00EF5CDE" w:rsidRPr="00EF5CDE" w:rsidRDefault="00EF5CDE" w:rsidP="00EF5CDE">
      <w:pPr>
        <w:pStyle w:val="ListBullet"/>
        <w:rPr>
          <w:lang w:eastAsia="ja-JP"/>
        </w:rPr>
      </w:pPr>
      <w:r w:rsidRPr="00EF5CDE">
        <w:rPr>
          <w:lang w:eastAsia="ja-JP"/>
        </w:rPr>
        <w:t>Time spent with a public IP address.</w:t>
      </w:r>
    </w:p>
    <w:p w14:paraId="215C55BD" w14:textId="03930BD9" w:rsidR="00EF5CDE" w:rsidRPr="00EF5CDE" w:rsidRDefault="00EF5CDE" w:rsidP="00EF5CDE">
      <w:pPr>
        <w:pStyle w:val="ListBullet"/>
        <w:rPr>
          <w:lang w:eastAsia="ja-JP"/>
        </w:rPr>
      </w:pPr>
      <w:r w:rsidRPr="00EF5CDE">
        <w:rPr>
          <w:lang w:eastAsia="ja-JP"/>
        </w:rPr>
        <w:t>Incoming (ingress) and outgoing (egress) network traffic of the VM.</w:t>
      </w:r>
    </w:p>
    <w:p w14:paraId="6E5201BC" w14:textId="77777777" w:rsidR="00EF5CDE" w:rsidRDefault="00EF5CDE" w:rsidP="00EF5CDE">
      <w:pPr>
        <w:pStyle w:val="ListBullet"/>
        <w:rPr>
          <w:lang w:eastAsia="ja-JP"/>
        </w:rPr>
      </w:pPr>
      <w:r w:rsidRPr="00EF5CDE">
        <w:rPr>
          <w:lang w:eastAsia="ja-JP"/>
        </w:rPr>
        <w:t>Disk size and amount of disk read and disk write operations.</w:t>
      </w:r>
    </w:p>
    <w:p w14:paraId="024D192A" w14:textId="77777777" w:rsidR="00EF5CDE" w:rsidRDefault="00EF5CDE" w:rsidP="00EF5CDE">
      <w:pPr>
        <w:pStyle w:val="ListBullet"/>
        <w:numPr>
          <w:ilvl w:val="0"/>
          <w:numId w:val="0"/>
        </w:numPr>
        <w:pBdr>
          <w:bottom w:val="single" w:sz="6" w:space="1" w:color="auto"/>
        </w:pBdr>
        <w:rPr>
          <w:lang w:eastAsia="ja-JP"/>
        </w:rPr>
      </w:pPr>
    </w:p>
    <w:p w14:paraId="7C12AC43" w14:textId="77777777" w:rsidR="00EF5CDE" w:rsidRDefault="00EF5CDE" w:rsidP="00EF5CDE">
      <w:pPr>
        <w:pStyle w:val="ListBullet"/>
        <w:numPr>
          <w:ilvl w:val="0"/>
          <w:numId w:val="0"/>
        </w:numPr>
        <w:rPr>
          <w:lang w:eastAsia="ja-JP"/>
        </w:rPr>
      </w:pPr>
    </w:p>
    <w:p w14:paraId="5EC3D13A" w14:textId="77777777" w:rsidR="00EF5CDE" w:rsidRPr="00EF5CDE" w:rsidRDefault="00EF5CDE" w:rsidP="00EF5CDE">
      <w:pPr>
        <w:pStyle w:val="ListBullet"/>
        <w:numPr>
          <w:ilvl w:val="0"/>
          <w:numId w:val="0"/>
        </w:numPr>
        <w:rPr>
          <w:lang w:eastAsia="ja-JP"/>
        </w:rPr>
      </w:pPr>
      <w:r w:rsidRPr="00EF5CDE">
        <w:rPr>
          <w:lang w:eastAsia="ja-JP"/>
        </w:rPr>
        <w:t xml:space="preserve">In Azure, you can delete or </w:t>
      </w:r>
      <w:proofErr w:type="spellStart"/>
      <w:r w:rsidRPr="00EF5CDE">
        <w:rPr>
          <w:b/>
          <w:lang w:eastAsia="ja-JP"/>
        </w:rPr>
        <w:t>deallocate</w:t>
      </w:r>
      <w:proofErr w:type="spellEnd"/>
      <w:r w:rsidRPr="00EF5CDE">
        <w:rPr>
          <w:lang w:eastAsia="ja-JP"/>
        </w:rPr>
        <w:t xml:space="preserve"> a VM. Deleting a VM means that you no longer need it. The VM is removed from your subscription, and then it's prepared for another customer.</w:t>
      </w:r>
    </w:p>
    <w:p w14:paraId="193E8B18" w14:textId="77777777" w:rsidR="00EF5CDE" w:rsidRDefault="00EF5CDE" w:rsidP="00EF5CDE">
      <w:pPr>
        <w:pStyle w:val="ListBullet"/>
        <w:numPr>
          <w:ilvl w:val="0"/>
          <w:numId w:val="0"/>
        </w:numPr>
        <w:rPr>
          <w:lang w:eastAsia="ja-JP"/>
        </w:rPr>
      </w:pPr>
      <w:proofErr w:type="spellStart"/>
      <w:r w:rsidRPr="00EF5CDE">
        <w:rPr>
          <w:b/>
          <w:lang w:eastAsia="ja-JP"/>
        </w:rPr>
        <w:t>Deallocating</w:t>
      </w:r>
      <w:proofErr w:type="spellEnd"/>
      <w:r w:rsidRPr="00EF5CDE">
        <w:rPr>
          <w:b/>
          <w:lang w:eastAsia="ja-JP"/>
        </w:rPr>
        <w:t xml:space="preserve"> a VM means that the VM is no longer running</w:t>
      </w:r>
      <w:r w:rsidRPr="00EF5CDE">
        <w:rPr>
          <w:lang w:eastAsia="ja-JP"/>
        </w:rPr>
        <w:t xml:space="preserve">. But the associated hard disks and data are still kept in Azure. The VM isn't assigned to a CPU or network in Azure's datacenter, so it doesn't generate the costs associated with compute time or the VM's IP address. Because the disks and data are still stored, and the resource is present in your Azure subscription, you're </w:t>
      </w:r>
      <w:r w:rsidRPr="00EF5CDE">
        <w:rPr>
          <w:b/>
          <w:lang w:eastAsia="ja-JP"/>
        </w:rPr>
        <w:t>still billed for disk storage</w:t>
      </w:r>
      <w:r w:rsidRPr="00EF5CDE">
        <w:rPr>
          <w:lang w:eastAsia="ja-JP"/>
        </w:rPr>
        <w:t>.</w:t>
      </w:r>
    </w:p>
    <w:p w14:paraId="77BF80EF" w14:textId="18FB0099" w:rsidR="00EF5CDE" w:rsidRDefault="00EF5CDE" w:rsidP="00EF5CDE">
      <w:r>
        <w:t xml:space="preserve">Another tool Microsoft provides is the </w:t>
      </w:r>
      <w:hyperlink r:id="rId55" w:history="1">
        <w:r w:rsidRPr="00867854">
          <w:rPr>
            <w:rStyle w:val="Hyperlink"/>
          </w:rPr>
          <w:t>Azure Pricing</w:t>
        </w:r>
      </w:hyperlink>
      <w:r>
        <w:t xml:space="preserve"> calculator, which can be used to get an </w:t>
      </w:r>
      <w:r>
        <w:rPr>
          <w:u w:val="single"/>
        </w:rPr>
        <w:t>estimate</w:t>
      </w:r>
      <w:r>
        <w:t xml:space="preserve"> of what it would cost to use Azure.</w:t>
      </w:r>
    </w:p>
    <w:p w14:paraId="38ABD40D" w14:textId="77777777" w:rsidR="0052702A" w:rsidRDefault="0052702A" w:rsidP="00EF5CDE"/>
    <w:p w14:paraId="32F2D429" w14:textId="7ADC1457" w:rsidR="0052702A" w:rsidRDefault="0052702A" w:rsidP="0052702A">
      <w:pPr>
        <w:pStyle w:val="Heading2"/>
      </w:pPr>
      <w:bookmarkStart w:id="78" w:name="_Toc107389692"/>
      <w:r>
        <w:t>Minimize costs</w:t>
      </w:r>
      <w:bookmarkEnd w:id="78"/>
    </w:p>
    <w:p w14:paraId="5C0610FF" w14:textId="64EE157A" w:rsidR="0052702A" w:rsidRDefault="0052702A" w:rsidP="0052702A">
      <w:pPr>
        <w:pStyle w:val="ListBullet"/>
        <w:rPr>
          <w:lang w:eastAsia="ja-JP"/>
        </w:rPr>
      </w:pPr>
      <w:r>
        <w:t xml:space="preserve">Before you deploy, consider options carefully use the Azure Pricing &amp; </w:t>
      </w:r>
      <w:r>
        <w:rPr>
          <w:lang w:eastAsia="ja-JP"/>
        </w:rPr>
        <w:t>TCO Calculator.</w:t>
      </w:r>
    </w:p>
    <w:p w14:paraId="1CBAD49F" w14:textId="56F0DE3A" w:rsidR="0052702A" w:rsidRDefault="0052702A" w:rsidP="0052702A">
      <w:pPr>
        <w:pStyle w:val="ListBullet"/>
        <w:rPr>
          <w:lang w:eastAsia="ja-JP"/>
        </w:rPr>
      </w:pPr>
      <w:r>
        <w:rPr>
          <w:lang w:eastAsia="ja-JP"/>
        </w:rPr>
        <w:t>Make use of Azure Advisor to cut resources you don’t use</w:t>
      </w:r>
    </w:p>
    <w:p w14:paraId="7972912F" w14:textId="7761905A" w:rsidR="0052702A" w:rsidRDefault="0052702A" w:rsidP="0052702A">
      <w:pPr>
        <w:pStyle w:val="ListBullet"/>
        <w:rPr>
          <w:lang w:eastAsia="ja-JP"/>
        </w:rPr>
      </w:pPr>
      <w:r>
        <w:rPr>
          <w:lang w:eastAsia="ja-JP"/>
        </w:rPr>
        <w:t>Utilize Azure Cost Management + Billing, which can</w:t>
      </w:r>
      <w:r w:rsidR="009B141F">
        <w:rPr>
          <w:lang w:eastAsia="ja-JP"/>
        </w:rPr>
        <w:t>:</w:t>
      </w:r>
    </w:p>
    <w:p w14:paraId="6CC79A0A" w14:textId="4FB737D0" w:rsidR="0052702A" w:rsidRDefault="0052702A" w:rsidP="00355866">
      <w:pPr>
        <w:pStyle w:val="ListBullet"/>
        <w:numPr>
          <w:ilvl w:val="0"/>
          <w:numId w:val="26"/>
        </w:numPr>
        <w:rPr>
          <w:lang w:eastAsia="ja-JP"/>
        </w:rPr>
      </w:pPr>
      <w:r>
        <w:rPr>
          <w:lang w:eastAsia="ja-JP"/>
        </w:rPr>
        <w:t>Report on usage</w:t>
      </w:r>
    </w:p>
    <w:p w14:paraId="42E5178E" w14:textId="0313CAFE" w:rsidR="0052702A" w:rsidRDefault="0052702A" w:rsidP="00355866">
      <w:pPr>
        <w:pStyle w:val="ListBullet"/>
        <w:numPr>
          <w:ilvl w:val="0"/>
          <w:numId w:val="26"/>
        </w:numPr>
        <w:rPr>
          <w:lang w:eastAsia="ja-JP"/>
        </w:rPr>
      </w:pPr>
      <w:r>
        <w:rPr>
          <w:lang w:eastAsia="ja-JP"/>
        </w:rPr>
        <w:t>Categorize used resources</w:t>
      </w:r>
    </w:p>
    <w:p w14:paraId="295F32B7" w14:textId="7F62F589" w:rsidR="0052702A" w:rsidRDefault="0052702A" w:rsidP="00355866">
      <w:pPr>
        <w:pStyle w:val="ListBullet"/>
        <w:numPr>
          <w:ilvl w:val="0"/>
          <w:numId w:val="26"/>
        </w:numPr>
        <w:rPr>
          <w:lang w:eastAsia="ja-JP"/>
        </w:rPr>
      </w:pPr>
      <w:r>
        <w:rPr>
          <w:lang w:eastAsia="ja-JP"/>
        </w:rPr>
        <w:t>Create and manage budgets</w:t>
      </w:r>
    </w:p>
    <w:p w14:paraId="12729231" w14:textId="4CB3B383" w:rsidR="0052702A" w:rsidRDefault="0052702A" w:rsidP="00355866">
      <w:pPr>
        <w:pStyle w:val="ListBullet"/>
        <w:numPr>
          <w:ilvl w:val="0"/>
          <w:numId w:val="26"/>
        </w:numPr>
        <w:rPr>
          <w:lang w:eastAsia="ja-JP"/>
        </w:rPr>
      </w:pPr>
      <w:r>
        <w:rPr>
          <w:lang w:eastAsia="ja-JP"/>
        </w:rPr>
        <w:t>Alert you on usage</w:t>
      </w:r>
    </w:p>
    <w:p w14:paraId="12436635" w14:textId="440B5F00" w:rsidR="009B141F" w:rsidRDefault="009B141F" w:rsidP="00355866">
      <w:pPr>
        <w:pStyle w:val="ListBullet"/>
        <w:numPr>
          <w:ilvl w:val="0"/>
          <w:numId w:val="26"/>
        </w:numPr>
        <w:rPr>
          <w:lang w:eastAsia="ja-JP"/>
        </w:rPr>
      </w:pPr>
      <w:r>
        <w:rPr>
          <w:lang w:eastAsia="ja-JP"/>
        </w:rPr>
        <w:t>Provide recommendations</w:t>
      </w:r>
    </w:p>
    <w:p w14:paraId="03486ED3" w14:textId="3B3A29D2" w:rsidR="009B141F" w:rsidRDefault="009B141F" w:rsidP="009B141F">
      <w:pPr>
        <w:pStyle w:val="ListBullet"/>
        <w:rPr>
          <w:lang w:eastAsia="ja-JP"/>
        </w:rPr>
      </w:pPr>
      <w:r>
        <w:rPr>
          <w:lang w:eastAsia="ja-JP"/>
        </w:rPr>
        <w:t>De</w:t>
      </w:r>
      <w:r w:rsidR="000E203A">
        <w:rPr>
          <w:lang w:eastAsia="ja-JP"/>
        </w:rPr>
        <w:t>-</w:t>
      </w:r>
      <w:r>
        <w:rPr>
          <w:lang w:eastAsia="ja-JP"/>
        </w:rPr>
        <w:t>allocate Virtual Machines during off hours (e.g. test VMs in weekends)</w:t>
      </w:r>
    </w:p>
    <w:p w14:paraId="28486989" w14:textId="383085EF" w:rsidR="009B141F" w:rsidRDefault="009B141F" w:rsidP="009B141F">
      <w:pPr>
        <w:pStyle w:val="ListBullet"/>
        <w:rPr>
          <w:lang w:eastAsia="ja-JP"/>
        </w:rPr>
      </w:pPr>
      <w:r>
        <w:rPr>
          <w:lang w:eastAsia="ja-JP"/>
        </w:rPr>
        <w:t>Delete unused resources</w:t>
      </w:r>
    </w:p>
    <w:p w14:paraId="388EFA17" w14:textId="11217A49" w:rsidR="009B141F" w:rsidRDefault="009B141F" w:rsidP="009B141F">
      <w:pPr>
        <w:pStyle w:val="ListBullet"/>
        <w:rPr>
          <w:lang w:eastAsia="ja-JP"/>
        </w:rPr>
      </w:pPr>
      <w:r>
        <w:rPr>
          <w:lang w:eastAsia="ja-JP"/>
        </w:rPr>
        <w:t xml:space="preserve">Migrate from </w:t>
      </w:r>
      <w:proofErr w:type="spellStart"/>
      <w:r>
        <w:rPr>
          <w:lang w:eastAsia="ja-JP"/>
        </w:rPr>
        <w:t>IaaS</w:t>
      </w:r>
      <w:proofErr w:type="spellEnd"/>
      <w:r>
        <w:rPr>
          <w:lang w:eastAsia="ja-JP"/>
        </w:rPr>
        <w:t xml:space="preserve"> to </w:t>
      </w:r>
      <w:proofErr w:type="spellStart"/>
      <w:r>
        <w:rPr>
          <w:lang w:eastAsia="ja-JP"/>
        </w:rPr>
        <w:t>PaaS</w:t>
      </w:r>
      <w:proofErr w:type="spellEnd"/>
      <w:r>
        <w:rPr>
          <w:lang w:eastAsia="ja-JP"/>
        </w:rPr>
        <w:t xml:space="preserve"> services</w:t>
      </w:r>
    </w:p>
    <w:p w14:paraId="4C5CF911" w14:textId="68C885AE" w:rsidR="009B141F" w:rsidRDefault="009B141F" w:rsidP="009B141F">
      <w:pPr>
        <w:pStyle w:val="ListBullet"/>
        <w:rPr>
          <w:lang w:eastAsia="ja-JP"/>
        </w:rPr>
      </w:pPr>
      <w:r>
        <w:rPr>
          <w:lang w:eastAsia="ja-JP"/>
        </w:rPr>
        <w:t xml:space="preserve">Save on licensing – </w:t>
      </w:r>
      <w:proofErr w:type="spellStart"/>
      <w:r>
        <w:rPr>
          <w:lang w:eastAsia="ja-JP"/>
        </w:rPr>
        <w:t>eg</w:t>
      </w:r>
      <w:proofErr w:type="spellEnd"/>
      <w:r>
        <w:rPr>
          <w:lang w:eastAsia="ja-JP"/>
        </w:rPr>
        <w:t>. Use Linux instead of Windows for hosting, when able.</w:t>
      </w:r>
    </w:p>
    <w:p w14:paraId="6FBD56B3" w14:textId="77D097C3" w:rsidR="009B141F" w:rsidRDefault="009B141F" w:rsidP="009B141F">
      <w:pPr>
        <w:pStyle w:val="ListBullet"/>
        <w:rPr>
          <w:lang w:eastAsia="ja-JP"/>
        </w:rPr>
      </w:pPr>
      <w:r>
        <w:rPr>
          <w:lang w:eastAsia="ja-JP"/>
        </w:rPr>
        <w:t>Use Azure Hybrid Benefit (make use of previously purchased licenses)</w:t>
      </w:r>
    </w:p>
    <w:p w14:paraId="185B04E9" w14:textId="64BE9119" w:rsidR="009B141F" w:rsidRPr="0052702A" w:rsidRDefault="009B141F" w:rsidP="009B141F">
      <w:pPr>
        <w:pStyle w:val="ListBullet"/>
        <w:numPr>
          <w:ilvl w:val="0"/>
          <w:numId w:val="0"/>
        </w:numPr>
        <w:ind w:left="360" w:hanging="360"/>
        <w:rPr>
          <w:lang w:eastAsia="ja-JP"/>
        </w:rPr>
      </w:pPr>
      <w:r w:rsidRPr="009B141F">
        <w:rPr>
          <w:noProof/>
          <w:lang w:eastAsia="ja-JP"/>
        </w:rPr>
        <w:lastRenderedPageBreak/>
        <w:drawing>
          <wp:inline distT="0" distB="0" distL="0" distR="0" wp14:anchorId="7DD164DD" wp14:editId="65176AFE">
            <wp:extent cx="4039164" cy="189574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039164" cy="1895740"/>
                    </a:xfrm>
                    <a:prstGeom prst="rect">
                      <a:avLst/>
                    </a:prstGeom>
                  </pic:spPr>
                </pic:pic>
              </a:graphicData>
            </a:graphic>
          </wp:inline>
        </w:drawing>
      </w:r>
      <w:bookmarkStart w:id="79" w:name="_GoBack"/>
      <w:bookmarkEnd w:id="79"/>
    </w:p>
    <w:sectPr w:rsidR="009B141F" w:rsidRPr="0052702A">
      <w:headerReference w:type="default" r:id="rId57"/>
      <w:footerReference w:type="default" r:id="rId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C631C2" w14:textId="77777777" w:rsidR="00A966E8" w:rsidRDefault="00A966E8" w:rsidP="004553F9">
      <w:pPr>
        <w:spacing w:after="0" w:line="240" w:lineRule="auto"/>
      </w:pPr>
      <w:r>
        <w:separator/>
      </w:r>
    </w:p>
  </w:endnote>
  <w:endnote w:type="continuationSeparator" w:id="0">
    <w:p w14:paraId="25F67E21" w14:textId="77777777" w:rsidR="00A966E8" w:rsidRDefault="00A966E8" w:rsidP="0045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6133909"/>
      <w:docPartObj>
        <w:docPartGallery w:val="Page Numbers (Bottom of Page)"/>
        <w:docPartUnique/>
      </w:docPartObj>
    </w:sdtPr>
    <w:sdtEndPr>
      <w:rPr>
        <w:noProof/>
      </w:rPr>
    </w:sdtEndPr>
    <w:sdtContent>
      <w:p w14:paraId="21157481" w14:textId="17D84432" w:rsidR="00FD79E8" w:rsidRDefault="00FD79E8">
        <w:pPr>
          <w:pStyle w:val="Footer"/>
          <w:jc w:val="right"/>
        </w:pPr>
        <w:r>
          <w:fldChar w:fldCharType="begin"/>
        </w:r>
        <w:r>
          <w:instrText xml:space="preserve"> PAGE   \* MERGEFORMAT </w:instrText>
        </w:r>
        <w:r>
          <w:fldChar w:fldCharType="separate"/>
        </w:r>
        <w:r w:rsidR="000E203A">
          <w:rPr>
            <w:noProof/>
          </w:rPr>
          <w:t>28</w:t>
        </w:r>
        <w:r>
          <w:rPr>
            <w:noProof/>
          </w:rPr>
          <w:fldChar w:fldCharType="end"/>
        </w:r>
      </w:p>
    </w:sdtContent>
  </w:sdt>
  <w:p w14:paraId="789065F4" w14:textId="77777777" w:rsidR="00FD79E8" w:rsidRDefault="00FD79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8EB9F" w14:textId="77777777" w:rsidR="00A966E8" w:rsidRDefault="00A966E8" w:rsidP="004553F9">
      <w:pPr>
        <w:spacing w:after="0" w:line="240" w:lineRule="auto"/>
      </w:pPr>
      <w:r>
        <w:separator/>
      </w:r>
    </w:p>
  </w:footnote>
  <w:footnote w:type="continuationSeparator" w:id="0">
    <w:p w14:paraId="6D1C500B" w14:textId="77777777" w:rsidR="00A966E8" w:rsidRDefault="00A966E8" w:rsidP="004553F9">
      <w:pPr>
        <w:spacing w:after="0" w:line="240" w:lineRule="auto"/>
      </w:pPr>
      <w:r>
        <w:continuationSeparator/>
      </w:r>
    </w:p>
  </w:footnote>
  <w:footnote w:id="1">
    <w:p w14:paraId="507B1AEE" w14:textId="0878DDCA" w:rsidR="00FD79E8" w:rsidRDefault="00FD79E8">
      <w:pPr>
        <w:pStyle w:val="FootnoteText"/>
      </w:pPr>
      <w:r>
        <w:rPr>
          <w:rStyle w:val="FootnoteReference"/>
        </w:rPr>
        <w:footnoteRef/>
      </w:r>
      <w:r>
        <w:t xml:space="preserve"> </w:t>
      </w:r>
      <w:hyperlink r:id="rId1" w:history="1">
        <w:r w:rsidRPr="00BE2B55">
          <w:rPr>
            <w:rStyle w:val="Hyperlink"/>
          </w:rPr>
          <w:t>https://techcommunity.microsoft.com/t5/itops-talk-blog/azure-security-product-name-changes-microsoft-ignite-november/ba-p/3004418?WT.mc_id=modinfra-48365-socuff</w:t>
        </w:r>
      </w:hyperlink>
      <w:r>
        <w:t xml:space="preserve"> </w:t>
      </w:r>
    </w:p>
  </w:footnote>
  <w:footnote w:id="2">
    <w:p w14:paraId="560678E1" w14:textId="2D33DE66" w:rsidR="00FD79E8" w:rsidRDefault="00FD79E8">
      <w:pPr>
        <w:pStyle w:val="FootnoteText"/>
      </w:pPr>
      <w:r>
        <w:rPr>
          <w:rStyle w:val="FootnoteReference"/>
        </w:rPr>
        <w:footnoteRef/>
      </w:r>
      <w:r>
        <w:t xml:space="preserve"> </w:t>
      </w:r>
      <w:hyperlink r:id="rId2" w:history="1">
        <w:r w:rsidRPr="00DE6D51">
          <w:rPr>
            <w:rStyle w:val="Hyperlink"/>
          </w:rPr>
          <w:t>https://docs.microsoft.com/en-us/learn/modules/azure-database-fundamentals/azure-mysql-database</w:t>
        </w:r>
      </w:hyperlink>
      <w:r>
        <w:t xml:space="preserve"> </w:t>
      </w:r>
    </w:p>
  </w:footnote>
  <w:footnote w:id="3">
    <w:p w14:paraId="593CE153" w14:textId="2C7C49F5" w:rsidR="00FD79E8" w:rsidRDefault="00FD79E8">
      <w:pPr>
        <w:pStyle w:val="FootnoteText"/>
      </w:pPr>
      <w:r>
        <w:rPr>
          <w:rStyle w:val="FootnoteReference"/>
        </w:rPr>
        <w:footnoteRef/>
      </w:r>
      <w:r>
        <w:t xml:space="preserve"> </w:t>
      </w:r>
      <w:hyperlink r:id="rId3" w:history="1">
        <w:r w:rsidRPr="00DE6D51">
          <w:rPr>
            <w:rStyle w:val="Hyperlink"/>
          </w:rPr>
          <w:t>https://docs.microsoft.com/en-us/learn/modules/azure-database-fundamentals/azure-cosmos-db</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27573" w14:textId="01173A22" w:rsidR="00FD79E8" w:rsidRDefault="00FD79E8" w:rsidP="009378C7">
    <w:pPr>
      <w:pStyle w:val="Header"/>
      <w:jc w:val="right"/>
    </w:pPr>
    <w:r>
      <w:t>Made by Thomas B. Andersen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31237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949CF"/>
    <w:multiLevelType w:val="hybridMultilevel"/>
    <w:tmpl w:val="C0D64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0170B"/>
    <w:multiLevelType w:val="hybridMultilevel"/>
    <w:tmpl w:val="5C9C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A85"/>
    <w:multiLevelType w:val="multilevel"/>
    <w:tmpl w:val="3F260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nsid w:val="206D369A"/>
    <w:multiLevelType w:val="hybridMultilevel"/>
    <w:tmpl w:val="CA584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103F6"/>
    <w:multiLevelType w:val="multilevel"/>
    <w:tmpl w:val="3566F8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nsid w:val="33160CE1"/>
    <w:multiLevelType w:val="hybridMultilevel"/>
    <w:tmpl w:val="8DB4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613DD8"/>
    <w:multiLevelType w:val="multilevel"/>
    <w:tmpl w:val="74BA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F47B5D"/>
    <w:multiLevelType w:val="hybridMultilevel"/>
    <w:tmpl w:val="C1C88F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2D5F31"/>
    <w:multiLevelType w:val="hybridMultilevel"/>
    <w:tmpl w:val="4970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637573"/>
    <w:multiLevelType w:val="hybridMultilevel"/>
    <w:tmpl w:val="2E5AB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E545D"/>
    <w:multiLevelType w:val="hybridMultilevel"/>
    <w:tmpl w:val="8ED6421A"/>
    <w:lvl w:ilvl="0" w:tplc="B52A995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nsid w:val="4F194914"/>
    <w:multiLevelType w:val="multilevel"/>
    <w:tmpl w:val="AE4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F3320C"/>
    <w:multiLevelType w:val="multilevel"/>
    <w:tmpl w:val="42B2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0C079F"/>
    <w:multiLevelType w:val="hybridMultilevel"/>
    <w:tmpl w:val="28A46404"/>
    <w:lvl w:ilvl="0" w:tplc="B52A99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6E1A7C"/>
    <w:multiLevelType w:val="hybridMultilevel"/>
    <w:tmpl w:val="80C8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C20812"/>
    <w:multiLevelType w:val="multilevel"/>
    <w:tmpl w:val="9004706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nsid w:val="5C4E7964"/>
    <w:multiLevelType w:val="hybridMultilevel"/>
    <w:tmpl w:val="96082E88"/>
    <w:lvl w:ilvl="0" w:tplc="B52A99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822BD8"/>
    <w:multiLevelType w:val="hybridMultilevel"/>
    <w:tmpl w:val="7B42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378B1"/>
    <w:multiLevelType w:val="multilevel"/>
    <w:tmpl w:val="F5EE75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nsid w:val="64D16118"/>
    <w:multiLevelType w:val="multilevel"/>
    <w:tmpl w:val="475E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C23FAF"/>
    <w:multiLevelType w:val="hybridMultilevel"/>
    <w:tmpl w:val="9BB60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2453E3"/>
    <w:multiLevelType w:val="multilevel"/>
    <w:tmpl w:val="CA6E83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nsid w:val="79311F11"/>
    <w:multiLevelType w:val="hybridMultilevel"/>
    <w:tmpl w:val="EAA672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42B9C"/>
    <w:multiLevelType w:val="multilevel"/>
    <w:tmpl w:val="5A2C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4D6FBB"/>
    <w:multiLevelType w:val="multilevel"/>
    <w:tmpl w:val="6DD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F3538C"/>
    <w:multiLevelType w:val="hybridMultilevel"/>
    <w:tmpl w:val="E8BC3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557792"/>
    <w:multiLevelType w:val="hybridMultilevel"/>
    <w:tmpl w:val="F808F7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5"/>
  </w:num>
  <w:num w:numId="4">
    <w:abstractNumId w:val="22"/>
  </w:num>
  <w:num w:numId="5">
    <w:abstractNumId w:val="16"/>
  </w:num>
  <w:num w:numId="6">
    <w:abstractNumId w:val="11"/>
  </w:num>
  <w:num w:numId="7">
    <w:abstractNumId w:val="13"/>
  </w:num>
  <w:num w:numId="8">
    <w:abstractNumId w:val="25"/>
  </w:num>
  <w:num w:numId="9">
    <w:abstractNumId w:val="7"/>
  </w:num>
  <w:num w:numId="10">
    <w:abstractNumId w:val="20"/>
  </w:num>
  <w:num w:numId="11">
    <w:abstractNumId w:val="4"/>
  </w:num>
  <w:num w:numId="12">
    <w:abstractNumId w:val="1"/>
  </w:num>
  <w:num w:numId="13">
    <w:abstractNumId w:val="21"/>
  </w:num>
  <w:num w:numId="14">
    <w:abstractNumId w:val="9"/>
  </w:num>
  <w:num w:numId="15">
    <w:abstractNumId w:val="26"/>
  </w:num>
  <w:num w:numId="16">
    <w:abstractNumId w:val="10"/>
  </w:num>
  <w:num w:numId="17">
    <w:abstractNumId w:val="17"/>
  </w:num>
  <w:num w:numId="18">
    <w:abstractNumId w:val="14"/>
  </w:num>
  <w:num w:numId="19">
    <w:abstractNumId w:val="15"/>
  </w:num>
  <w:num w:numId="20">
    <w:abstractNumId w:val="2"/>
  </w:num>
  <w:num w:numId="21">
    <w:abstractNumId w:val="18"/>
  </w:num>
  <w:num w:numId="22">
    <w:abstractNumId w:val="6"/>
  </w:num>
  <w:num w:numId="23">
    <w:abstractNumId w:val="0"/>
  </w:num>
  <w:num w:numId="24">
    <w:abstractNumId w:val="8"/>
  </w:num>
  <w:num w:numId="25">
    <w:abstractNumId w:val="23"/>
  </w:num>
  <w:num w:numId="26">
    <w:abstractNumId w:val="27"/>
  </w:num>
  <w:num w:numId="27">
    <w:abstractNumId w:val="12"/>
  </w:num>
  <w:num w:numId="28">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D41"/>
    <w:rsid w:val="00001C13"/>
    <w:rsid w:val="0002504E"/>
    <w:rsid w:val="00027B8B"/>
    <w:rsid w:val="000517B3"/>
    <w:rsid w:val="00066CA4"/>
    <w:rsid w:val="00076603"/>
    <w:rsid w:val="0008562A"/>
    <w:rsid w:val="00085E73"/>
    <w:rsid w:val="000A68E2"/>
    <w:rsid w:val="000A7943"/>
    <w:rsid w:val="000D2E90"/>
    <w:rsid w:val="000E203A"/>
    <w:rsid w:val="000F68BD"/>
    <w:rsid w:val="00101E6E"/>
    <w:rsid w:val="001152AA"/>
    <w:rsid w:val="00123AA8"/>
    <w:rsid w:val="00124F22"/>
    <w:rsid w:val="00125575"/>
    <w:rsid w:val="0013179B"/>
    <w:rsid w:val="00132384"/>
    <w:rsid w:val="00173845"/>
    <w:rsid w:val="00191363"/>
    <w:rsid w:val="00192453"/>
    <w:rsid w:val="001A43F6"/>
    <w:rsid w:val="001A77E4"/>
    <w:rsid w:val="001C78B9"/>
    <w:rsid w:val="001E76A5"/>
    <w:rsid w:val="00202FF1"/>
    <w:rsid w:val="00206C24"/>
    <w:rsid w:val="00240B33"/>
    <w:rsid w:val="00266C97"/>
    <w:rsid w:val="00275465"/>
    <w:rsid w:val="00283AA5"/>
    <w:rsid w:val="00284736"/>
    <w:rsid w:val="002A514F"/>
    <w:rsid w:val="002C1AC9"/>
    <w:rsid w:val="002C3AE2"/>
    <w:rsid w:val="002E05F4"/>
    <w:rsid w:val="00331B3F"/>
    <w:rsid w:val="003411BC"/>
    <w:rsid w:val="00343041"/>
    <w:rsid w:val="00355866"/>
    <w:rsid w:val="0037128B"/>
    <w:rsid w:val="00396942"/>
    <w:rsid w:val="003D2D8B"/>
    <w:rsid w:val="003E3C77"/>
    <w:rsid w:val="003F2692"/>
    <w:rsid w:val="004035CC"/>
    <w:rsid w:val="00411515"/>
    <w:rsid w:val="00414D02"/>
    <w:rsid w:val="004437B5"/>
    <w:rsid w:val="00454425"/>
    <w:rsid w:val="004553F9"/>
    <w:rsid w:val="00475BD8"/>
    <w:rsid w:val="00490188"/>
    <w:rsid w:val="004A7EEC"/>
    <w:rsid w:val="004B17A5"/>
    <w:rsid w:val="004B25DC"/>
    <w:rsid w:val="004B7F11"/>
    <w:rsid w:val="004D0570"/>
    <w:rsid w:val="004D3CBB"/>
    <w:rsid w:val="004D789B"/>
    <w:rsid w:val="004E320E"/>
    <w:rsid w:val="004E7137"/>
    <w:rsid w:val="00506249"/>
    <w:rsid w:val="00506EA3"/>
    <w:rsid w:val="0052702A"/>
    <w:rsid w:val="00527521"/>
    <w:rsid w:val="00536CA9"/>
    <w:rsid w:val="00564CC7"/>
    <w:rsid w:val="005674E0"/>
    <w:rsid w:val="0059221B"/>
    <w:rsid w:val="005A4831"/>
    <w:rsid w:val="005A5029"/>
    <w:rsid w:val="005A5301"/>
    <w:rsid w:val="005A66CF"/>
    <w:rsid w:val="005C14F1"/>
    <w:rsid w:val="005D6AFB"/>
    <w:rsid w:val="005E489B"/>
    <w:rsid w:val="005F0E7D"/>
    <w:rsid w:val="005F43CB"/>
    <w:rsid w:val="00606541"/>
    <w:rsid w:val="00630D38"/>
    <w:rsid w:val="006417BB"/>
    <w:rsid w:val="00642890"/>
    <w:rsid w:val="0066413E"/>
    <w:rsid w:val="00671F72"/>
    <w:rsid w:val="006973E2"/>
    <w:rsid w:val="006B67F5"/>
    <w:rsid w:val="006D6D41"/>
    <w:rsid w:val="006F5446"/>
    <w:rsid w:val="007079C9"/>
    <w:rsid w:val="00712EA0"/>
    <w:rsid w:val="00726A5D"/>
    <w:rsid w:val="007312DF"/>
    <w:rsid w:val="0073354A"/>
    <w:rsid w:val="00756280"/>
    <w:rsid w:val="0076320B"/>
    <w:rsid w:val="007701DF"/>
    <w:rsid w:val="0077683F"/>
    <w:rsid w:val="0078043F"/>
    <w:rsid w:val="00783FC1"/>
    <w:rsid w:val="00785AAF"/>
    <w:rsid w:val="00790E91"/>
    <w:rsid w:val="00793D83"/>
    <w:rsid w:val="007B24CB"/>
    <w:rsid w:val="00821F52"/>
    <w:rsid w:val="00830A41"/>
    <w:rsid w:val="0083257A"/>
    <w:rsid w:val="008456F0"/>
    <w:rsid w:val="00846545"/>
    <w:rsid w:val="00867854"/>
    <w:rsid w:val="0087123B"/>
    <w:rsid w:val="0089397D"/>
    <w:rsid w:val="008B1660"/>
    <w:rsid w:val="008B558C"/>
    <w:rsid w:val="008D0289"/>
    <w:rsid w:val="008D7E18"/>
    <w:rsid w:val="008E71F6"/>
    <w:rsid w:val="008F70B0"/>
    <w:rsid w:val="0090117B"/>
    <w:rsid w:val="009378C7"/>
    <w:rsid w:val="009726D6"/>
    <w:rsid w:val="0097524A"/>
    <w:rsid w:val="00996FD4"/>
    <w:rsid w:val="009B141F"/>
    <w:rsid w:val="009B330A"/>
    <w:rsid w:val="009C1614"/>
    <w:rsid w:val="009E341D"/>
    <w:rsid w:val="00A01601"/>
    <w:rsid w:val="00A13540"/>
    <w:rsid w:val="00A136A3"/>
    <w:rsid w:val="00A508C4"/>
    <w:rsid w:val="00A65200"/>
    <w:rsid w:val="00A7516C"/>
    <w:rsid w:val="00A91D9D"/>
    <w:rsid w:val="00A95B44"/>
    <w:rsid w:val="00A966E8"/>
    <w:rsid w:val="00AB249D"/>
    <w:rsid w:val="00AC49E9"/>
    <w:rsid w:val="00AC7FA3"/>
    <w:rsid w:val="00B14F7A"/>
    <w:rsid w:val="00B525EF"/>
    <w:rsid w:val="00BA1982"/>
    <w:rsid w:val="00BD107C"/>
    <w:rsid w:val="00BE4DE4"/>
    <w:rsid w:val="00BE5A7B"/>
    <w:rsid w:val="00C16E09"/>
    <w:rsid w:val="00C203CD"/>
    <w:rsid w:val="00C323B7"/>
    <w:rsid w:val="00C357DE"/>
    <w:rsid w:val="00C41B05"/>
    <w:rsid w:val="00C47016"/>
    <w:rsid w:val="00C57A23"/>
    <w:rsid w:val="00C57F79"/>
    <w:rsid w:val="00C70BBD"/>
    <w:rsid w:val="00C80EC4"/>
    <w:rsid w:val="00C82CE8"/>
    <w:rsid w:val="00CA0DD5"/>
    <w:rsid w:val="00CA4508"/>
    <w:rsid w:val="00CB1372"/>
    <w:rsid w:val="00CB1F38"/>
    <w:rsid w:val="00CB73CE"/>
    <w:rsid w:val="00CD2F84"/>
    <w:rsid w:val="00CD6064"/>
    <w:rsid w:val="00CF4D05"/>
    <w:rsid w:val="00D54739"/>
    <w:rsid w:val="00DA54AB"/>
    <w:rsid w:val="00DA7870"/>
    <w:rsid w:val="00E1723C"/>
    <w:rsid w:val="00E2452F"/>
    <w:rsid w:val="00E45721"/>
    <w:rsid w:val="00E66238"/>
    <w:rsid w:val="00E700BA"/>
    <w:rsid w:val="00E72E67"/>
    <w:rsid w:val="00EA065B"/>
    <w:rsid w:val="00ED1D2F"/>
    <w:rsid w:val="00EE2B4F"/>
    <w:rsid w:val="00EF280E"/>
    <w:rsid w:val="00EF2FFD"/>
    <w:rsid w:val="00EF5CDE"/>
    <w:rsid w:val="00F30806"/>
    <w:rsid w:val="00F32E45"/>
    <w:rsid w:val="00F451B1"/>
    <w:rsid w:val="00FC2048"/>
    <w:rsid w:val="00FD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EB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1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7C"/>
    <w:rPr>
      <w:rFonts w:asciiTheme="majorHAnsi" w:eastAsiaTheme="majorEastAsia" w:hAnsiTheme="majorHAnsi" w:cstheme="majorBidi"/>
      <w:color w:val="2F5496" w:themeColor="accent1" w:themeShade="BF"/>
      <w:sz w:val="32"/>
      <w:szCs w:val="32"/>
    </w:rPr>
  </w:style>
  <w:style w:type="table" w:customStyle="1" w:styleId="ListTable3Accent1">
    <w:name w:val="List Table 3 Accent 1"/>
    <w:basedOn w:val="TableNormal"/>
    <w:uiPriority w:val="48"/>
    <w:rsid w:val="00506249"/>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CF4D0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F4D05"/>
    <w:pPr>
      <w:outlineLvl w:val="9"/>
    </w:pPr>
  </w:style>
  <w:style w:type="paragraph" w:styleId="TOC1">
    <w:name w:val="toc 1"/>
    <w:basedOn w:val="Normal"/>
    <w:next w:val="Normal"/>
    <w:autoRedefine/>
    <w:uiPriority w:val="39"/>
    <w:unhideWhenUsed/>
    <w:rsid w:val="00CF4D05"/>
    <w:pPr>
      <w:spacing w:after="100"/>
    </w:pPr>
  </w:style>
  <w:style w:type="paragraph" w:styleId="TOC2">
    <w:name w:val="toc 2"/>
    <w:basedOn w:val="Normal"/>
    <w:next w:val="Normal"/>
    <w:autoRedefine/>
    <w:uiPriority w:val="39"/>
    <w:unhideWhenUsed/>
    <w:rsid w:val="00CF4D05"/>
    <w:pPr>
      <w:spacing w:after="100"/>
      <w:ind w:left="220"/>
    </w:pPr>
  </w:style>
  <w:style w:type="character" w:styleId="Hyperlink">
    <w:name w:val="Hyperlink"/>
    <w:basedOn w:val="DefaultParagraphFont"/>
    <w:uiPriority w:val="99"/>
    <w:unhideWhenUsed/>
    <w:rsid w:val="00CF4D05"/>
    <w:rPr>
      <w:color w:val="0563C1" w:themeColor="hyperlink"/>
      <w:u w:val="single"/>
    </w:rPr>
  </w:style>
  <w:style w:type="character" w:styleId="Emphasis">
    <w:name w:val="Emphasis"/>
    <w:basedOn w:val="DefaultParagraphFont"/>
    <w:uiPriority w:val="20"/>
    <w:qFormat/>
    <w:rsid w:val="00A508C4"/>
    <w:rPr>
      <w:i/>
      <w:iCs/>
    </w:rPr>
  </w:style>
  <w:style w:type="character" w:customStyle="1" w:styleId="Heading3Char">
    <w:name w:val="Heading 3 Char"/>
    <w:basedOn w:val="DefaultParagraphFont"/>
    <w:link w:val="Heading3"/>
    <w:uiPriority w:val="9"/>
    <w:rsid w:val="00A508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1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660"/>
    <w:rPr>
      <w:b/>
      <w:bCs/>
    </w:rPr>
  </w:style>
  <w:style w:type="paragraph" w:styleId="TOC3">
    <w:name w:val="toc 3"/>
    <w:basedOn w:val="Normal"/>
    <w:next w:val="Normal"/>
    <w:autoRedefine/>
    <w:uiPriority w:val="39"/>
    <w:unhideWhenUsed/>
    <w:rsid w:val="008B1660"/>
    <w:pPr>
      <w:spacing w:after="100"/>
      <w:ind w:left="440"/>
    </w:pPr>
  </w:style>
  <w:style w:type="paragraph" w:styleId="Title">
    <w:name w:val="Title"/>
    <w:basedOn w:val="Normal"/>
    <w:next w:val="Normal"/>
    <w:link w:val="TitleChar"/>
    <w:uiPriority w:val="10"/>
    <w:qFormat/>
    <w:rsid w:val="005A5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029"/>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6F5446"/>
    <w:rPr>
      <w:color w:val="605E5C"/>
      <w:shd w:val="clear" w:color="auto" w:fill="E1DFDD"/>
    </w:rPr>
  </w:style>
  <w:style w:type="character" w:styleId="FollowedHyperlink">
    <w:name w:val="FollowedHyperlink"/>
    <w:basedOn w:val="DefaultParagraphFont"/>
    <w:uiPriority w:val="99"/>
    <w:semiHidden/>
    <w:unhideWhenUsed/>
    <w:rsid w:val="00124F22"/>
    <w:rPr>
      <w:color w:val="954F72" w:themeColor="followedHyperlink"/>
      <w:u w:val="single"/>
    </w:rPr>
  </w:style>
  <w:style w:type="paragraph" w:styleId="ListParagraph">
    <w:name w:val="List Paragraph"/>
    <w:basedOn w:val="Normal"/>
    <w:uiPriority w:val="34"/>
    <w:qFormat/>
    <w:rsid w:val="00411515"/>
    <w:pPr>
      <w:ind w:left="720"/>
      <w:contextualSpacing/>
    </w:pPr>
  </w:style>
  <w:style w:type="paragraph" w:styleId="BalloonText">
    <w:name w:val="Balloon Text"/>
    <w:basedOn w:val="Normal"/>
    <w:link w:val="BalloonTextChar"/>
    <w:uiPriority w:val="99"/>
    <w:semiHidden/>
    <w:unhideWhenUsed/>
    <w:rsid w:val="004E7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137"/>
    <w:rPr>
      <w:rFonts w:ascii="Tahoma" w:hAnsi="Tahoma" w:cs="Tahoma"/>
      <w:sz w:val="16"/>
      <w:szCs w:val="16"/>
    </w:rPr>
  </w:style>
  <w:style w:type="paragraph" w:styleId="FootnoteText">
    <w:name w:val="footnote text"/>
    <w:basedOn w:val="Normal"/>
    <w:link w:val="FootnoteTextChar"/>
    <w:uiPriority w:val="99"/>
    <w:semiHidden/>
    <w:unhideWhenUsed/>
    <w:rsid w:val="004553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3F9"/>
    <w:rPr>
      <w:sz w:val="20"/>
      <w:szCs w:val="20"/>
    </w:rPr>
  </w:style>
  <w:style w:type="character" w:styleId="FootnoteReference">
    <w:name w:val="footnote reference"/>
    <w:basedOn w:val="DefaultParagraphFont"/>
    <w:uiPriority w:val="99"/>
    <w:semiHidden/>
    <w:unhideWhenUsed/>
    <w:rsid w:val="004553F9"/>
    <w:rPr>
      <w:vertAlign w:val="superscript"/>
    </w:rPr>
  </w:style>
  <w:style w:type="paragraph" w:styleId="NoSpacing">
    <w:name w:val="No Spacing"/>
    <w:uiPriority w:val="1"/>
    <w:qFormat/>
    <w:rsid w:val="00630D38"/>
    <w:pPr>
      <w:spacing w:after="0" w:line="240" w:lineRule="auto"/>
    </w:pPr>
  </w:style>
  <w:style w:type="paragraph" w:styleId="Header">
    <w:name w:val="header"/>
    <w:basedOn w:val="Normal"/>
    <w:link w:val="HeaderChar"/>
    <w:uiPriority w:val="99"/>
    <w:unhideWhenUsed/>
    <w:rsid w:val="009378C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78C7"/>
  </w:style>
  <w:style w:type="paragraph" w:styleId="Footer">
    <w:name w:val="footer"/>
    <w:basedOn w:val="Normal"/>
    <w:link w:val="FooterChar"/>
    <w:uiPriority w:val="99"/>
    <w:unhideWhenUsed/>
    <w:rsid w:val="009378C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78C7"/>
  </w:style>
  <w:style w:type="table" w:styleId="TableGrid">
    <w:name w:val="Table Grid"/>
    <w:basedOn w:val="TableNormal"/>
    <w:uiPriority w:val="39"/>
    <w:rsid w:val="00A75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642890"/>
    <w:pPr>
      <w:numPr>
        <w:numId w:val="23"/>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1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4D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0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07C"/>
    <w:rPr>
      <w:rFonts w:asciiTheme="majorHAnsi" w:eastAsiaTheme="majorEastAsia" w:hAnsiTheme="majorHAnsi" w:cstheme="majorBidi"/>
      <w:color w:val="2F5496" w:themeColor="accent1" w:themeShade="BF"/>
      <w:sz w:val="32"/>
      <w:szCs w:val="32"/>
    </w:rPr>
  </w:style>
  <w:style w:type="table" w:customStyle="1" w:styleId="ListTable3Accent1">
    <w:name w:val="List Table 3 Accent 1"/>
    <w:basedOn w:val="TableNormal"/>
    <w:uiPriority w:val="48"/>
    <w:rsid w:val="00506249"/>
    <w:pPr>
      <w:spacing w:after="0" w:line="240" w:lineRule="auto"/>
    </w:pPr>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customStyle="1" w:styleId="Heading2Char">
    <w:name w:val="Heading 2 Char"/>
    <w:basedOn w:val="DefaultParagraphFont"/>
    <w:link w:val="Heading2"/>
    <w:uiPriority w:val="9"/>
    <w:rsid w:val="00CF4D0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F4D05"/>
    <w:pPr>
      <w:outlineLvl w:val="9"/>
    </w:pPr>
  </w:style>
  <w:style w:type="paragraph" w:styleId="TOC1">
    <w:name w:val="toc 1"/>
    <w:basedOn w:val="Normal"/>
    <w:next w:val="Normal"/>
    <w:autoRedefine/>
    <w:uiPriority w:val="39"/>
    <w:unhideWhenUsed/>
    <w:rsid w:val="00CF4D05"/>
    <w:pPr>
      <w:spacing w:after="100"/>
    </w:pPr>
  </w:style>
  <w:style w:type="paragraph" w:styleId="TOC2">
    <w:name w:val="toc 2"/>
    <w:basedOn w:val="Normal"/>
    <w:next w:val="Normal"/>
    <w:autoRedefine/>
    <w:uiPriority w:val="39"/>
    <w:unhideWhenUsed/>
    <w:rsid w:val="00CF4D05"/>
    <w:pPr>
      <w:spacing w:after="100"/>
      <w:ind w:left="220"/>
    </w:pPr>
  </w:style>
  <w:style w:type="character" w:styleId="Hyperlink">
    <w:name w:val="Hyperlink"/>
    <w:basedOn w:val="DefaultParagraphFont"/>
    <w:uiPriority w:val="99"/>
    <w:unhideWhenUsed/>
    <w:rsid w:val="00CF4D05"/>
    <w:rPr>
      <w:color w:val="0563C1" w:themeColor="hyperlink"/>
      <w:u w:val="single"/>
    </w:rPr>
  </w:style>
  <w:style w:type="character" w:styleId="Emphasis">
    <w:name w:val="Emphasis"/>
    <w:basedOn w:val="DefaultParagraphFont"/>
    <w:uiPriority w:val="20"/>
    <w:qFormat/>
    <w:rsid w:val="00A508C4"/>
    <w:rPr>
      <w:i/>
      <w:iCs/>
    </w:rPr>
  </w:style>
  <w:style w:type="character" w:customStyle="1" w:styleId="Heading3Char">
    <w:name w:val="Heading 3 Char"/>
    <w:basedOn w:val="DefaultParagraphFont"/>
    <w:link w:val="Heading3"/>
    <w:uiPriority w:val="9"/>
    <w:rsid w:val="00A508C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16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1660"/>
    <w:rPr>
      <w:b/>
      <w:bCs/>
    </w:rPr>
  </w:style>
  <w:style w:type="paragraph" w:styleId="TOC3">
    <w:name w:val="toc 3"/>
    <w:basedOn w:val="Normal"/>
    <w:next w:val="Normal"/>
    <w:autoRedefine/>
    <w:uiPriority w:val="39"/>
    <w:unhideWhenUsed/>
    <w:rsid w:val="008B1660"/>
    <w:pPr>
      <w:spacing w:after="100"/>
      <w:ind w:left="440"/>
    </w:pPr>
  </w:style>
  <w:style w:type="paragraph" w:styleId="Title">
    <w:name w:val="Title"/>
    <w:basedOn w:val="Normal"/>
    <w:next w:val="Normal"/>
    <w:link w:val="TitleChar"/>
    <w:uiPriority w:val="10"/>
    <w:qFormat/>
    <w:rsid w:val="005A50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029"/>
    <w:rPr>
      <w:rFonts w:asciiTheme="majorHAnsi" w:eastAsiaTheme="majorEastAsia" w:hAnsiTheme="majorHAnsi" w:cstheme="majorBidi"/>
      <w:spacing w:val="-10"/>
      <w:kern w:val="28"/>
      <w:sz w:val="56"/>
      <w:szCs w:val="56"/>
    </w:rPr>
  </w:style>
  <w:style w:type="character" w:customStyle="1" w:styleId="UnresolvedMention">
    <w:name w:val="Unresolved Mention"/>
    <w:basedOn w:val="DefaultParagraphFont"/>
    <w:uiPriority w:val="99"/>
    <w:semiHidden/>
    <w:unhideWhenUsed/>
    <w:rsid w:val="006F5446"/>
    <w:rPr>
      <w:color w:val="605E5C"/>
      <w:shd w:val="clear" w:color="auto" w:fill="E1DFDD"/>
    </w:rPr>
  </w:style>
  <w:style w:type="character" w:styleId="FollowedHyperlink">
    <w:name w:val="FollowedHyperlink"/>
    <w:basedOn w:val="DefaultParagraphFont"/>
    <w:uiPriority w:val="99"/>
    <w:semiHidden/>
    <w:unhideWhenUsed/>
    <w:rsid w:val="00124F22"/>
    <w:rPr>
      <w:color w:val="954F72" w:themeColor="followedHyperlink"/>
      <w:u w:val="single"/>
    </w:rPr>
  </w:style>
  <w:style w:type="paragraph" w:styleId="ListParagraph">
    <w:name w:val="List Paragraph"/>
    <w:basedOn w:val="Normal"/>
    <w:uiPriority w:val="34"/>
    <w:qFormat/>
    <w:rsid w:val="00411515"/>
    <w:pPr>
      <w:ind w:left="720"/>
      <w:contextualSpacing/>
    </w:pPr>
  </w:style>
  <w:style w:type="paragraph" w:styleId="BalloonText">
    <w:name w:val="Balloon Text"/>
    <w:basedOn w:val="Normal"/>
    <w:link w:val="BalloonTextChar"/>
    <w:uiPriority w:val="99"/>
    <w:semiHidden/>
    <w:unhideWhenUsed/>
    <w:rsid w:val="004E71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137"/>
    <w:rPr>
      <w:rFonts w:ascii="Tahoma" w:hAnsi="Tahoma" w:cs="Tahoma"/>
      <w:sz w:val="16"/>
      <w:szCs w:val="16"/>
    </w:rPr>
  </w:style>
  <w:style w:type="paragraph" w:styleId="FootnoteText">
    <w:name w:val="footnote text"/>
    <w:basedOn w:val="Normal"/>
    <w:link w:val="FootnoteTextChar"/>
    <w:uiPriority w:val="99"/>
    <w:semiHidden/>
    <w:unhideWhenUsed/>
    <w:rsid w:val="004553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53F9"/>
    <w:rPr>
      <w:sz w:val="20"/>
      <w:szCs w:val="20"/>
    </w:rPr>
  </w:style>
  <w:style w:type="character" w:styleId="FootnoteReference">
    <w:name w:val="footnote reference"/>
    <w:basedOn w:val="DefaultParagraphFont"/>
    <w:uiPriority w:val="99"/>
    <w:semiHidden/>
    <w:unhideWhenUsed/>
    <w:rsid w:val="004553F9"/>
    <w:rPr>
      <w:vertAlign w:val="superscript"/>
    </w:rPr>
  </w:style>
  <w:style w:type="paragraph" w:styleId="NoSpacing">
    <w:name w:val="No Spacing"/>
    <w:uiPriority w:val="1"/>
    <w:qFormat/>
    <w:rsid w:val="00630D38"/>
    <w:pPr>
      <w:spacing w:after="0" w:line="240" w:lineRule="auto"/>
    </w:pPr>
  </w:style>
  <w:style w:type="paragraph" w:styleId="Header">
    <w:name w:val="header"/>
    <w:basedOn w:val="Normal"/>
    <w:link w:val="HeaderChar"/>
    <w:uiPriority w:val="99"/>
    <w:unhideWhenUsed/>
    <w:rsid w:val="009378C7"/>
    <w:pPr>
      <w:tabs>
        <w:tab w:val="center" w:pos="4419"/>
        <w:tab w:val="right" w:pos="8838"/>
      </w:tabs>
      <w:spacing w:after="0" w:line="240" w:lineRule="auto"/>
    </w:pPr>
  </w:style>
  <w:style w:type="character" w:customStyle="1" w:styleId="HeaderChar">
    <w:name w:val="Header Char"/>
    <w:basedOn w:val="DefaultParagraphFont"/>
    <w:link w:val="Header"/>
    <w:uiPriority w:val="99"/>
    <w:rsid w:val="009378C7"/>
  </w:style>
  <w:style w:type="paragraph" w:styleId="Footer">
    <w:name w:val="footer"/>
    <w:basedOn w:val="Normal"/>
    <w:link w:val="FooterChar"/>
    <w:uiPriority w:val="99"/>
    <w:unhideWhenUsed/>
    <w:rsid w:val="009378C7"/>
    <w:pPr>
      <w:tabs>
        <w:tab w:val="center" w:pos="4419"/>
        <w:tab w:val="right" w:pos="8838"/>
      </w:tabs>
      <w:spacing w:after="0" w:line="240" w:lineRule="auto"/>
    </w:pPr>
  </w:style>
  <w:style w:type="character" w:customStyle="1" w:styleId="FooterChar">
    <w:name w:val="Footer Char"/>
    <w:basedOn w:val="DefaultParagraphFont"/>
    <w:link w:val="Footer"/>
    <w:uiPriority w:val="99"/>
    <w:rsid w:val="009378C7"/>
  </w:style>
  <w:style w:type="table" w:styleId="TableGrid">
    <w:name w:val="Table Grid"/>
    <w:basedOn w:val="TableNormal"/>
    <w:uiPriority w:val="39"/>
    <w:rsid w:val="00A751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99"/>
    <w:unhideWhenUsed/>
    <w:rsid w:val="00642890"/>
    <w:pPr>
      <w:numPr>
        <w:numId w:val="2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17818">
      <w:bodyDiv w:val="1"/>
      <w:marLeft w:val="0"/>
      <w:marRight w:val="0"/>
      <w:marTop w:val="0"/>
      <w:marBottom w:val="0"/>
      <w:divBdr>
        <w:top w:val="none" w:sz="0" w:space="0" w:color="auto"/>
        <w:left w:val="none" w:sz="0" w:space="0" w:color="auto"/>
        <w:bottom w:val="none" w:sz="0" w:space="0" w:color="auto"/>
        <w:right w:val="none" w:sz="0" w:space="0" w:color="auto"/>
      </w:divBdr>
    </w:div>
    <w:div w:id="38749743">
      <w:bodyDiv w:val="1"/>
      <w:marLeft w:val="0"/>
      <w:marRight w:val="0"/>
      <w:marTop w:val="0"/>
      <w:marBottom w:val="0"/>
      <w:divBdr>
        <w:top w:val="none" w:sz="0" w:space="0" w:color="auto"/>
        <w:left w:val="none" w:sz="0" w:space="0" w:color="auto"/>
        <w:bottom w:val="none" w:sz="0" w:space="0" w:color="auto"/>
        <w:right w:val="none" w:sz="0" w:space="0" w:color="auto"/>
      </w:divBdr>
    </w:div>
    <w:div w:id="63575421">
      <w:bodyDiv w:val="1"/>
      <w:marLeft w:val="0"/>
      <w:marRight w:val="0"/>
      <w:marTop w:val="0"/>
      <w:marBottom w:val="0"/>
      <w:divBdr>
        <w:top w:val="none" w:sz="0" w:space="0" w:color="auto"/>
        <w:left w:val="none" w:sz="0" w:space="0" w:color="auto"/>
        <w:bottom w:val="none" w:sz="0" w:space="0" w:color="auto"/>
        <w:right w:val="none" w:sz="0" w:space="0" w:color="auto"/>
      </w:divBdr>
    </w:div>
    <w:div w:id="67046228">
      <w:bodyDiv w:val="1"/>
      <w:marLeft w:val="0"/>
      <w:marRight w:val="0"/>
      <w:marTop w:val="0"/>
      <w:marBottom w:val="0"/>
      <w:divBdr>
        <w:top w:val="none" w:sz="0" w:space="0" w:color="auto"/>
        <w:left w:val="none" w:sz="0" w:space="0" w:color="auto"/>
        <w:bottom w:val="none" w:sz="0" w:space="0" w:color="auto"/>
        <w:right w:val="none" w:sz="0" w:space="0" w:color="auto"/>
      </w:divBdr>
    </w:div>
    <w:div w:id="120270802">
      <w:bodyDiv w:val="1"/>
      <w:marLeft w:val="0"/>
      <w:marRight w:val="0"/>
      <w:marTop w:val="0"/>
      <w:marBottom w:val="0"/>
      <w:divBdr>
        <w:top w:val="none" w:sz="0" w:space="0" w:color="auto"/>
        <w:left w:val="none" w:sz="0" w:space="0" w:color="auto"/>
        <w:bottom w:val="none" w:sz="0" w:space="0" w:color="auto"/>
        <w:right w:val="none" w:sz="0" w:space="0" w:color="auto"/>
      </w:divBdr>
    </w:div>
    <w:div w:id="145368294">
      <w:bodyDiv w:val="1"/>
      <w:marLeft w:val="0"/>
      <w:marRight w:val="0"/>
      <w:marTop w:val="0"/>
      <w:marBottom w:val="0"/>
      <w:divBdr>
        <w:top w:val="none" w:sz="0" w:space="0" w:color="auto"/>
        <w:left w:val="none" w:sz="0" w:space="0" w:color="auto"/>
        <w:bottom w:val="none" w:sz="0" w:space="0" w:color="auto"/>
        <w:right w:val="none" w:sz="0" w:space="0" w:color="auto"/>
      </w:divBdr>
    </w:div>
    <w:div w:id="192773661">
      <w:bodyDiv w:val="1"/>
      <w:marLeft w:val="0"/>
      <w:marRight w:val="0"/>
      <w:marTop w:val="0"/>
      <w:marBottom w:val="0"/>
      <w:divBdr>
        <w:top w:val="none" w:sz="0" w:space="0" w:color="auto"/>
        <w:left w:val="none" w:sz="0" w:space="0" w:color="auto"/>
        <w:bottom w:val="none" w:sz="0" w:space="0" w:color="auto"/>
        <w:right w:val="none" w:sz="0" w:space="0" w:color="auto"/>
      </w:divBdr>
    </w:div>
    <w:div w:id="200360859">
      <w:bodyDiv w:val="1"/>
      <w:marLeft w:val="0"/>
      <w:marRight w:val="0"/>
      <w:marTop w:val="0"/>
      <w:marBottom w:val="0"/>
      <w:divBdr>
        <w:top w:val="none" w:sz="0" w:space="0" w:color="auto"/>
        <w:left w:val="none" w:sz="0" w:space="0" w:color="auto"/>
        <w:bottom w:val="none" w:sz="0" w:space="0" w:color="auto"/>
        <w:right w:val="none" w:sz="0" w:space="0" w:color="auto"/>
      </w:divBdr>
    </w:div>
    <w:div w:id="204997880">
      <w:bodyDiv w:val="1"/>
      <w:marLeft w:val="0"/>
      <w:marRight w:val="0"/>
      <w:marTop w:val="0"/>
      <w:marBottom w:val="0"/>
      <w:divBdr>
        <w:top w:val="none" w:sz="0" w:space="0" w:color="auto"/>
        <w:left w:val="none" w:sz="0" w:space="0" w:color="auto"/>
        <w:bottom w:val="none" w:sz="0" w:space="0" w:color="auto"/>
        <w:right w:val="none" w:sz="0" w:space="0" w:color="auto"/>
      </w:divBdr>
    </w:div>
    <w:div w:id="259064802">
      <w:bodyDiv w:val="1"/>
      <w:marLeft w:val="0"/>
      <w:marRight w:val="0"/>
      <w:marTop w:val="0"/>
      <w:marBottom w:val="0"/>
      <w:divBdr>
        <w:top w:val="none" w:sz="0" w:space="0" w:color="auto"/>
        <w:left w:val="none" w:sz="0" w:space="0" w:color="auto"/>
        <w:bottom w:val="none" w:sz="0" w:space="0" w:color="auto"/>
        <w:right w:val="none" w:sz="0" w:space="0" w:color="auto"/>
      </w:divBdr>
    </w:div>
    <w:div w:id="269551821">
      <w:bodyDiv w:val="1"/>
      <w:marLeft w:val="0"/>
      <w:marRight w:val="0"/>
      <w:marTop w:val="0"/>
      <w:marBottom w:val="0"/>
      <w:divBdr>
        <w:top w:val="none" w:sz="0" w:space="0" w:color="auto"/>
        <w:left w:val="none" w:sz="0" w:space="0" w:color="auto"/>
        <w:bottom w:val="none" w:sz="0" w:space="0" w:color="auto"/>
        <w:right w:val="none" w:sz="0" w:space="0" w:color="auto"/>
      </w:divBdr>
      <w:divsChild>
        <w:div w:id="311259314">
          <w:marLeft w:val="0"/>
          <w:marRight w:val="0"/>
          <w:marTop w:val="0"/>
          <w:marBottom w:val="0"/>
          <w:divBdr>
            <w:top w:val="none" w:sz="0" w:space="0" w:color="auto"/>
            <w:left w:val="none" w:sz="0" w:space="0" w:color="auto"/>
            <w:bottom w:val="none" w:sz="0" w:space="0" w:color="auto"/>
            <w:right w:val="none" w:sz="0" w:space="0" w:color="auto"/>
          </w:divBdr>
        </w:div>
      </w:divsChild>
    </w:div>
    <w:div w:id="372848982">
      <w:bodyDiv w:val="1"/>
      <w:marLeft w:val="0"/>
      <w:marRight w:val="0"/>
      <w:marTop w:val="0"/>
      <w:marBottom w:val="0"/>
      <w:divBdr>
        <w:top w:val="none" w:sz="0" w:space="0" w:color="auto"/>
        <w:left w:val="none" w:sz="0" w:space="0" w:color="auto"/>
        <w:bottom w:val="none" w:sz="0" w:space="0" w:color="auto"/>
        <w:right w:val="none" w:sz="0" w:space="0" w:color="auto"/>
      </w:divBdr>
    </w:div>
    <w:div w:id="414866953">
      <w:bodyDiv w:val="1"/>
      <w:marLeft w:val="0"/>
      <w:marRight w:val="0"/>
      <w:marTop w:val="0"/>
      <w:marBottom w:val="0"/>
      <w:divBdr>
        <w:top w:val="none" w:sz="0" w:space="0" w:color="auto"/>
        <w:left w:val="none" w:sz="0" w:space="0" w:color="auto"/>
        <w:bottom w:val="none" w:sz="0" w:space="0" w:color="auto"/>
        <w:right w:val="none" w:sz="0" w:space="0" w:color="auto"/>
      </w:divBdr>
      <w:divsChild>
        <w:div w:id="1992363717">
          <w:marLeft w:val="0"/>
          <w:marRight w:val="0"/>
          <w:marTop w:val="0"/>
          <w:marBottom w:val="0"/>
          <w:divBdr>
            <w:top w:val="none" w:sz="0" w:space="0" w:color="auto"/>
            <w:left w:val="none" w:sz="0" w:space="0" w:color="auto"/>
            <w:bottom w:val="none" w:sz="0" w:space="0" w:color="auto"/>
            <w:right w:val="none" w:sz="0" w:space="0" w:color="auto"/>
          </w:divBdr>
        </w:div>
      </w:divsChild>
    </w:div>
    <w:div w:id="456486555">
      <w:bodyDiv w:val="1"/>
      <w:marLeft w:val="0"/>
      <w:marRight w:val="0"/>
      <w:marTop w:val="0"/>
      <w:marBottom w:val="0"/>
      <w:divBdr>
        <w:top w:val="none" w:sz="0" w:space="0" w:color="auto"/>
        <w:left w:val="none" w:sz="0" w:space="0" w:color="auto"/>
        <w:bottom w:val="none" w:sz="0" w:space="0" w:color="auto"/>
        <w:right w:val="none" w:sz="0" w:space="0" w:color="auto"/>
      </w:divBdr>
    </w:div>
    <w:div w:id="470288316">
      <w:bodyDiv w:val="1"/>
      <w:marLeft w:val="0"/>
      <w:marRight w:val="0"/>
      <w:marTop w:val="0"/>
      <w:marBottom w:val="0"/>
      <w:divBdr>
        <w:top w:val="none" w:sz="0" w:space="0" w:color="auto"/>
        <w:left w:val="none" w:sz="0" w:space="0" w:color="auto"/>
        <w:bottom w:val="none" w:sz="0" w:space="0" w:color="auto"/>
        <w:right w:val="none" w:sz="0" w:space="0" w:color="auto"/>
      </w:divBdr>
    </w:div>
    <w:div w:id="482820858">
      <w:bodyDiv w:val="1"/>
      <w:marLeft w:val="0"/>
      <w:marRight w:val="0"/>
      <w:marTop w:val="0"/>
      <w:marBottom w:val="0"/>
      <w:divBdr>
        <w:top w:val="none" w:sz="0" w:space="0" w:color="auto"/>
        <w:left w:val="none" w:sz="0" w:space="0" w:color="auto"/>
        <w:bottom w:val="none" w:sz="0" w:space="0" w:color="auto"/>
        <w:right w:val="none" w:sz="0" w:space="0" w:color="auto"/>
      </w:divBdr>
      <w:divsChild>
        <w:div w:id="611667724">
          <w:marLeft w:val="0"/>
          <w:marRight w:val="0"/>
          <w:marTop w:val="0"/>
          <w:marBottom w:val="0"/>
          <w:divBdr>
            <w:top w:val="none" w:sz="0" w:space="0" w:color="auto"/>
            <w:left w:val="none" w:sz="0" w:space="0" w:color="auto"/>
            <w:bottom w:val="none" w:sz="0" w:space="0" w:color="auto"/>
            <w:right w:val="none" w:sz="0" w:space="0" w:color="auto"/>
          </w:divBdr>
        </w:div>
      </w:divsChild>
    </w:div>
    <w:div w:id="523444580">
      <w:bodyDiv w:val="1"/>
      <w:marLeft w:val="0"/>
      <w:marRight w:val="0"/>
      <w:marTop w:val="0"/>
      <w:marBottom w:val="0"/>
      <w:divBdr>
        <w:top w:val="none" w:sz="0" w:space="0" w:color="auto"/>
        <w:left w:val="none" w:sz="0" w:space="0" w:color="auto"/>
        <w:bottom w:val="none" w:sz="0" w:space="0" w:color="auto"/>
        <w:right w:val="none" w:sz="0" w:space="0" w:color="auto"/>
      </w:divBdr>
    </w:div>
    <w:div w:id="575936085">
      <w:bodyDiv w:val="1"/>
      <w:marLeft w:val="0"/>
      <w:marRight w:val="0"/>
      <w:marTop w:val="0"/>
      <w:marBottom w:val="0"/>
      <w:divBdr>
        <w:top w:val="none" w:sz="0" w:space="0" w:color="auto"/>
        <w:left w:val="none" w:sz="0" w:space="0" w:color="auto"/>
        <w:bottom w:val="none" w:sz="0" w:space="0" w:color="auto"/>
        <w:right w:val="none" w:sz="0" w:space="0" w:color="auto"/>
      </w:divBdr>
    </w:div>
    <w:div w:id="596408527">
      <w:bodyDiv w:val="1"/>
      <w:marLeft w:val="0"/>
      <w:marRight w:val="0"/>
      <w:marTop w:val="0"/>
      <w:marBottom w:val="0"/>
      <w:divBdr>
        <w:top w:val="none" w:sz="0" w:space="0" w:color="auto"/>
        <w:left w:val="none" w:sz="0" w:space="0" w:color="auto"/>
        <w:bottom w:val="none" w:sz="0" w:space="0" w:color="auto"/>
        <w:right w:val="none" w:sz="0" w:space="0" w:color="auto"/>
      </w:divBdr>
    </w:div>
    <w:div w:id="638799961">
      <w:bodyDiv w:val="1"/>
      <w:marLeft w:val="0"/>
      <w:marRight w:val="0"/>
      <w:marTop w:val="0"/>
      <w:marBottom w:val="0"/>
      <w:divBdr>
        <w:top w:val="none" w:sz="0" w:space="0" w:color="auto"/>
        <w:left w:val="none" w:sz="0" w:space="0" w:color="auto"/>
        <w:bottom w:val="none" w:sz="0" w:space="0" w:color="auto"/>
        <w:right w:val="none" w:sz="0" w:space="0" w:color="auto"/>
      </w:divBdr>
    </w:div>
    <w:div w:id="690955834">
      <w:bodyDiv w:val="1"/>
      <w:marLeft w:val="0"/>
      <w:marRight w:val="0"/>
      <w:marTop w:val="0"/>
      <w:marBottom w:val="0"/>
      <w:divBdr>
        <w:top w:val="none" w:sz="0" w:space="0" w:color="auto"/>
        <w:left w:val="none" w:sz="0" w:space="0" w:color="auto"/>
        <w:bottom w:val="none" w:sz="0" w:space="0" w:color="auto"/>
        <w:right w:val="none" w:sz="0" w:space="0" w:color="auto"/>
      </w:divBdr>
    </w:div>
    <w:div w:id="722370018">
      <w:bodyDiv w:val="1"/>
      <w:marLeft w:val="0"/>
      <w:marRight w:val="0"/>
      <w:marTop w:val="0"/>
      <w:marBottom w:val="0"/>
      <w:divBdr>
        <w:top w:val="none" w:sz="0" w:space="0" w:color="auto"/>
        <w:left w:val="none" w:sz="0" w:space="0" w:color="auto"/>
        <w:bottom w:val="none" w:sz="0" w:space="0" w:color="auto"/>
        <w:right w:val="none" w:sz="0" w:space="0" w:color="auto"/>
      </w:divBdr>
    </w:div>
    <w:div w:id="790704311">
      <w:bodyDiv w:val="1"/>
      <w:marLeft w:val="0"/>
      <w:marRight w:val="0"/>
      <w:marTop w:val="0"/>
      <w:marBottom w:val="0"/>
      <w:divBdr>
        <w:top w:val="none" w:sz="0" w:space="0" w:color="auto"/>
        <w:left w:val="none" w:sz="0" w:space="0" w:color="auto"/>
        <w:bottom w:val="none" w:sz="0" w:space="0" w:color="auto"/>
        <w:right w:val="none" w:sz="0" w:space="0" w:color="auto"/>
      </w:divBdr>
      <w:divsChild>
        <w:div w:id="801847328">
          <w:marLeft w:val="0"/>
          <w:marRight w:val="0"/>
          <w:marTop w:val="0"/>
          <w:marBottom w:val="0"/>
          <w:divBdr>
            <w:top w:val="none" w:sz="0" w:space="0" w:color="auto"/>
            <w:left w:val="none" w:sz="0" w:space="0" w:color="auto"/>
            <w:bottom w:val="none" w:sz="0" w:space="0" w:color="auto"/>
            <w:right w:val="none" w:sz="0" w:space="0" w:color="auto"/>
          </w:divBdr>
        </w:div>
      </w:divsChild>
    </w:div>
    <w:div w:id="802885451">
      <w:bodyDiv w:val="1"/>
      <w:marLeft w:val="0"/>
      <w:marRight w:val="0"/>
      <w:marTop w:val="0"/>
      <w:marBottom w:val="0"/>
      <w:divBdr>
        <w:top w:val="none" w:sz="0" w:space="0" w:color="auto"/>
        <w:left w:val="none" w:sz="0" w:space="0" w:color="auto"/>
        <w:bottom w:val="none" w:sz="0" w:space="0" w:color="auto"/>
        <w:right w:val="none" w:sz="0" w:space="0" w:color="auto"/>
      </w:divBdr>
    </w:div>
    <w:div w:id="876897604">
      <w:bodyDiv w:val="1"/>
      <w:marLeft w:val="0"/>
      <w:marRight w:val="0"/>
      <w:marTop w:val="0"/>
      <w:marBottom w:val="0"/>
      <w:divBdr>
        <w:top w:val="none" w:sz="0" w:space="0" w:color="auto"/>
        <w:left w:val="none" w:sz="0" w:space="0" w:color="auto"/>
        <w:bottom w:val="none" w:sz="0" w:space="0" w:color="auto"/>
        <w:right w:val="none" w:sz="0" w:space="0" w:color="auto"/>
      </w:divBdr>
    </w:div>
    <w:div w:id="1038700344">
      <w:bodyDiv w:val="1"/>
      <w:marLeft w:val="0"/>
      <w:marRight w:val="0"/>
      <w:marTop w:val="0"/>
      <w:marBottom w:val="0"/>
      <w:divBdr>
        <w:top w:val="none" w:sz="0" w:space="0" w:color="auto"/>
        <w:left w:val="none" w:sz="0" w:space="0" w:color="auto"/>
        <w:bottom w:val="none" w:sz="0" w:space="0" w:color="auto"/>
        <w:right w:val="none" w:sz="0" w:space="0" w:color="auto"/>
      </w:divBdr>
      <w:divsChild>
        <w:div w:id="1041202546">
          <w:marLeft w:val="0"/>
          <w:marRight w:val="0"/>
          <w:marTop w:val="0"/>
          <w:marBottom w:val="0"/>
          <w:divBdr>
            <w:top w:val="none" w:sz="0" w:space="0" w:color="auto"/>
            <w:left w:val="none" w:sz="0" w:space="0" w:color="auto"/>
            <w:bottom w:val="none" w:sz="0" w:space="0" w:color="auto"/>
            <w:right w:val="none" w:sz="0" w:space="0" w:color="auto"/>
          </w:divBdr>
        </w:div>
      </w:divsChild>
    </w:div>
    <w:div w:id="1044522387">
      <w:bodyDiv w:val="1"/>
      <w:marLeft w:val="0"/>
      <w:marRight w:val="0"/>
      <w:marTop w:val="0"/>
      <w:marBottom w:val="0"/>
      <w:divBdr>
        <w:top w:val="none" w:sz="0" w:space="0" w:color="auto"/>
        <w:left w:val="none" w:sz="0" w:space="0" w:color="auto"/>
        <w:bottom w:val="none" w:sz="0" w:space="0" w:color="auto"/>
        <w:right w:val="none" w:sz="0" w:space="0" w:color="auto"/>
      </w:divBdr>
    </w:div>
    <w:div w:id="1247763661">
      <w:bodyDiv w:val="1"/>
      <w:marLeft w:val="0"/>
      <w:marRight w:val="0"/>
      <w:marTop w:val="0"/>
      <w:marBottom w:val="0"/>
      <w:divBdr>
        <w:top w:val="none" w:sz="0" w:space="0" w:color="auto"/>
        <w:left w:val="none" w:sz="0" w:space="0" w:color="auto"/>
        <w:bottom w:val="none" w:sz="0" w:space="0" w:color="auto"/>
        <w:right w:val="none" w:sz="0" w:space="0" w:color="auto"/>
      </w:divBdr>
    </w:div>
    <w:div w:id="1255745775">
      <w:bodyDiv w:val="1"/>
      <w:marLeft w:val="0"/>
      <w:marRight w:val="0"/>
      <w:marTop w:val="0"/>
      <w:marBottom w:val="0"/>
      <w:divBdr>
        <w:top w:val="none" w:sz="0" w:space="0" w:color="auto"/>
        <w:left w:val="none" w:sz="0" w:space="0" w:color="auto"/>
        <w:bottom w:val="none" w:sz="0" w:space="0" w:color="auto"/>
        <w:right w:val="none" w:sz="0" w:space="0" w:color="auto"/>
      </w:divBdr>
    </w:div>
    <w:div w:id="1275094163">
      <w:bodyDiv w:val="1"/>
      <w:marLeft w:val="0"/>
      <w:marRight w:val="0"/>
      <w:marTop w:val="0"/>
      <w:marBottom w:val="0"/>
      <w:divBdr>
        <w:top w:val="none" w:sz="0" w:space="0" w:color="auto"/>
        <w:left w:val="none" w:sz="0" w:space="0" w:color="auto"/>
        <w:bottom w:val="none" w:sz="0" w:space="0" w:color="auto"/>
        <w:right w:val="none" w:sz="0" w:space="0" w:color="auto"/>
      </w:divBdr>
      <w:divsChild>
        <w:div w:id="849373004">
          <w:marLeft w:val="0"/>
          <w:marRight w:val="0"/>
          <w:marTop w:val="0"/>
          <w:marBottom w:val="0"/>
          <w:divBdr>
            <w:top w:val="none" w:sz="0" w:space="0" w:color="auto"/>
            <w:left w:val="none" w:sz="0" w:space="0" w:color="auto"/>
            <w:bottom w:val="none" w:sz="0" w:space="0" w:color="auto"/>
            <w:right w:val="none" w:sz="0" w:space="0" w:color="auto"/>
          </w:divBdr>
        </w:div>
        <w:div w:id="497767962">
          <w:marLeft w:val="0"/>
          <w:marRight w:val="0"/>
          <w:marTop w:val="0"/>
          <w:marBottom w:val="0"/>
          <w:divBdr>
            <w:top w:val="none" w:sz="0" w:space="0" w:color="auto"/>
            <w:left w:val="none" w:sz="0" w:space="0" w:color="auto"/>
            <w:bottom w:val="none" w:sz="0" w:space="0" w:color="auto"/>
            <w:right w:val="none" w:sz="0" w:space="0" w:color="auto"/>
          </w:divBdr>
        </w:div>
      </w:divsChild>
    </w:div>
    <w:div w:id="1276256108">
      <w:bodyDiv w:val="1"/>
      <w:marLeft w:val="0"/>
      <w:marRight w:val="0"/>
      <w:marTop w:val="0"/>
      <w:marBottom w:val="0"/>
      <w:divBdr>
        <w:top w:val="none" w:sz="0" w:space="0" w:color="auto"/>
        <w:left w:val="none" w:sz="0" w:space="0" w:color="auto"/>
        <w:bottom w:val="none" w:sz="0" w:space="0" w:color="auto"/>
        <w:right w:val="none" w:sz="0" w:space="0" w:color="auto"/>
      </w:divBdr>
    </w:div>
    <w:div w:id="1316179159">
      <w:bodyDiv w:val="1"/>
      <w:marLeft w:val="0"/>
      <w:marRight w:val="0"/>
      <w:marTop w:val="0"/>
      <w:marBottom w:val="0"/>
      <w:divBdr>
        <w:top w:val="none" w:sz="0" w:space="0" w:color="auto"/>
        <w:left w:val="none" w:sz="0" w:space="0" w:color="auto"/>
        <w:bottom w:val="none" w:sz="0" w:space="0" w:color="auto"/>
        <w:right w:val="none" w:sz="0" w:space="0" w:color="auto"/>
      </w:divBdr>
    </w:div>
    <w:div w:id="1402825739">
      <w:bodyDiv w:val="1"/>
      <w:marLeft w:val="0"/>
      <w:marRight w:val="0"/>
      <w:marTop w:val="0"/>
      <w:marBottom w:val="0"/>
      <w:divBdr>
        <w:top w:val="none" w:sz="0" w:space="0" w:color="auto"/>
        <w:left w:val="none" w:sz="0" w:space="0" w:color="auto"/>
        <w:bottom w:val="none" w:sz="0" w:space="0" w:color="auto"/>
        <w:right w:val="none" w:sz="0" w:space="0" w:color="auto"/>
      </w:divBdr>
    </w:div>
    <w:div w:id="1404596447">
      <w:bodyDiv w:val="1"/>
      <w:marLeft w:val="0"/>
      <w:marRight w:val="0"/>
      <w:marTop w:val="0"/>
      <w:marBottom w:val="0"/>
      <w:divBdr>
        <w:top w:val="none" w:sz="0" w:space="0" w:color="auto"/>
        <w:left w:val="none" w:sz="0" w:space="0" w:color="auto"/>
        <w:bottom w:val="none" w:sz="0" w:space="0" w:color="auto"/>
        <w:right w:val="none" w:sz="0" w:space="0" w:color="auto"/>
      </w:divBdr>
      <w:divsChild>
        <w:div w:id="1363945741">
          <w:marLeft w:val="0"/>
          <w:marRight w:val="0"/>
          <w:marTop w:val="0"/>
          <w:marBottom w:val="0"/>
          <w:divBdr>
            <w:top w:val="none" w:sz="0" w:space="0" w:color="auto"/>
            <w:left w:val="none" w:sz="0" w:space="0" w:color="auto"/>
            <w:bottom w:val="none" w:sz="0" w:space="0" w:color="auto"/>
            <w:right w:val="none" w:sz="0" w:space="0" w:color="auto"/>
          </w:divBdr>
        </w:div>
        <w:div w:id="1594820849">
          <w:marLeft w:val="0"/>
          <w:marRight w:val="0"/>
          <w:marTop w:val="0"/>
          <w:marBottom w:val="0"/>
          <w:divBdr>
            <w:top w:val="none" w:sz="0" w:space="0" w:color="auto"/>
            <w:left w:val="none" w:sz="0" w:space="0" w:color="auto"/>
            <w:bottom w:val="none" w:sz="0" w:space="0" w:color="auto"/>
            <w:right w:val="none" w:sz="0" w:space="0" w:color="auto"/>
          </w:divBdr>
        </w:div>
        <w:div w:id="68694134">
          <w:marLeft w:val="0"/>
          <w:marRight w:val="0"/>
          <w:marTop w:val="0"/>
          <w:marBottom w:val="0"/>
          <w:divBdr>
            <w:top w:val="none" w:sz="0" w:space="0" w:color="auto"/>
            <w:left w:val="none" w:sz="0" w:space="0" w:color="auto"/>
            <w:bottom w:val="none" w:sz="0" w:space="0" w:color="auto"/>
            <w:right w:val="none" w:sz="0" w:space="0" w:color="auto"/>
          </w:divBdr>
        </w:div>
        <w:div w:id="833759384">
          <w:marLeft w:val="0"/>
          <w:marRight w:val="0"/>
          <w:marTop w:val="0"/>
          <w:marBottom w:val="0"/>
          <w:divBdr>
            <w:top w:val="none" w:sz="0" w:space="0" w:color="auto"/>
            <w:left w:val="none" w:sz="0" w:space="0" w:color="auto"/>
            <w:bottom w:val="none" w:sz="0" w:space="0" w:color="auto"/>
            <w:right w:val="none" w:sz="0" w:space="0" w:color="auto"/>
          </w:divBdr>
        </w:div>
        <w:div w:id="1743336440">
          <w:marLeft w:val="0"/>
          <w:marRight w:val="0"/>
          <w:marTop w:val="0"/>
          <w:marBottom w:val="0"/>
          <w:divBdr>
            <w:top w:val="none" w:sz="0" w:space="0" w:color="auto"/>
            <w:left w:val="none" w:sz="0" w:space="0" w:color="auto"/>
            <w:bottom w:val="none" w:sz="0" w:space="0" w:color="auto"/>
            <w:right w:val="none" w:sz="0" w:space="0" w:color="auto"/>
          </w:divBdr>
        </w:div>
        <w:div w:id="1172797217">
          <w:marLeft w:val="0"/>
          <w:marRight w:val="0"/>
          <w:marTop w:val="0"/>
          <w:marBottom w:val="0"/>
          <w:divBdr>
            <w:top w:val="none" w:sz="0" w:space="0" w:color="auto"/>
            <w:left w:val="none" w:sz="0" w:space="0" w:color="auto"/>
            <w:bottom w:val="none" w:sz="0" w:space="0" w:color="auto"/>
            <w:right w:val="none" w:sz="0" w:space="0" w:color="auto"/>
          </w:divBdr>
        </w:div>
        <w:div w:id="1351179757">
          <w:marLeft w:val="0"/>
          <w:marRight w:val="0"/>
          <w:marTop w:val="0"/>
          <w:marBottom w:val="0"/>
          <w:divBdr>
            <w:top w:val="none" w:sz="0" w:space="0" w:color="auto"/>
            <w:left w:val="none" w:sz="0" w:space="0" w:color="auto"/>
            <w:bottom w:val="none" w:sz="0" w:space="0" w:color="auto"/>
            <w:right w:val="none" w:sz="0" w:space="0" w:color="auto"/>
          </w:divBdr>
        </w:div>
        <w:div w:id="1672637678">
          <w:marLeft w:val="0"/>
          <w:marRight w:val="0"/>
          <w:marTop w:val="0"/>
          <w:marBottom w:val="0"/>
          <w:divBdr>
            <w:top w:val="none" w:sz="0" w:space="0" w:color="auto"/>
            <w:left w:val="none" w:sz="0" w:space="0" w:color="auto"/>
            <w:bottom w:val="none" w:sz="0" w:space="0" w:color="auto"/>
            <w:right w:val="none" w:sz="0" w:space="0" w:color="auto"/>
          </w:divBdr>
        </w:div>
        <w:div w:id="374936284">
          <w:marLeft w:val="0"/>
          <w:marRight w:val="0"/>
          <w:marTop w:val="0"/>
          <w:marBottom w:val="0"/>
          <w:divBdr>
            <w:top w:val="none" w:sz="0" w:space="0" w:color="auto"/>
            <w:left w:val="none" w:sz="0" w:space="0" w:color="auto"/>
            <w:bottom w:val="none" w:sz="0" w:space="0" w:color="auto"/>
            <w:right w:val="none" w:sz="0" w:space="0" w:color="auto"/>
          </w:divBdr>
        </w:div>
        <w:div w:id="282272615">
          <w:marLeft w:val="0"/>
          <w:marRight w:val="0"/>
          <w:marTop w:val="0"/>
          <w:marBottom w:val="0"/>
          <w:divBdr>
            <w:top w:val="none" w:sz="0" w:space="0" w:color="auto"/>
            <w:left w:val="none" w:sz="0" w:space="0" w:color="auto"/>
            <w:bottom w:val="none" w:sz="0" w:space="0" w:color="auto"/>
            <w:right w:val="none" w:sz="0" w:space="0" w:color="auto"/>
          </w:divBdr>
        </w:div>
        <w:div w:id="1051422178">
          <w:marLeft w:val="0"/>
          <w:marRight w:val="0"/>
          <w:marTop w:val="0"/>
          <w:marBottom w:val="0"/>
          <w:divBdr>
            <w:top w:val="none" w:sz="0" w:space="0" w:color="auto"/>
            <w:left w:val="none" w:sz="0" w:space="0" w:color="auto"/>
            <w:bottom w:val="none" w:sz="0" w:space="0" w:color="auto"/>
            <w:right w:val="none" w:sz="0" w:space="0" w:color="auto"/>
          </w:divBdr>
        </w:div>
        <w:div w:id="635911284">
          <w:marLeft w:val="0"/>
          <w:marRight w:val="0"/>
          <w:marTop w:val="0"/>
          <w:marBottom w:val="0"/>
          <w:divBdr>
            <w:top w:val="none" w:sz="0" w:space="0" w:color="auto"/>
            <w:left w:val="none" w:sz="0" w:space="0" w:color="auto"/>
            <w:bottom w:val="none" w:sz="0" w:space="0" w:color="auto"/>
            <w:right w:val="none" w:sz="0" w:space="0" w:color="auto"/>
          </w:divBdr>
        </w:div>
      </w:divsChild>
    </w:div>
    <w:div w:id="1479567153">
      <w:bodyDiv w:val="1"/>
      <w:marLeft w:val="0"/>
      <w:marRight w:val="0"/>
      <w:marTop w:val="0"/>
      <w:marBottom w:val="0"/>
      <w:divBdr>
        <w:top w:val="none" w:sz="0" w:space="0" w:color="auto"/>
        <w:left w:val="none" w:sz="0" w:space="0" w:color="auto"/>
        <w:bottom w:val="none" w:sz="0" w:space="0" w:color="auto"/>
        <w:right w:val="none" w:sz="0" w:space="0" w:color="auto"/>
      </w:divBdr>
    </w:div>
    <w:div w:id="1594972736">
      <w:bodyDiv w:val="1"/>
      <w:marLeft w:val="0"/>
      <w:marRight w:val="0"/>
      <w:marTop w:val="0"/>
      <w:marBottom w:val="0"/>
      <w:divBdr>
        <w:top w:val="none" w:sz="0" w:space="0" w:color="auto"/>
        <w:left w:val="none" w:sz="0" w:space="0" w:color="auto"/>
        <w:bottom w:val="none" w:sz="0" w:space="0" w:color="auto"/>
        <w:right w:val="none" w:sz="0" w:space="0" w:color="auto"/>
      </w:divBdr>
    </w:div>
    <w:div w:id="1609308749">
      <w:bodyDiv w:val="1"/>
      <w:marLeft w:val="0"/>
      <w:marRight w:val="0"/>
      <w:marTop w:val="0"/>
      <w:marBottom w:val="0"/>
      <w:divBdr>
        <w:top w:val="none" w:sz="0" w:space="0" w:color="auto"/>
        <w:left w:val="none" w:sz="0" w:space="0" w:color="auto"/>
        <w:bottom w:val="none" w:sz="0" w:space="0" w:color="auto"/>
        <w:right w:val="none" w:sz="0" w:space="0" w:color="auto"/>
      </w:divBdr>
    </w:div>
    <w:div w:id="1642035772">
      <w:bodyDiv w:val="1"/>
      <w:marLeft w:val="0"/>
      <w:marRight w:val="0"/>
      <w:marTop w:val="0"/>
      <w:marBottom w:val="0"/>
      <w:divBdr>
        <w:top w:val="none" w:sz="0" w:space="0" w:color="auto"/>
        <w:left w:val="none" w:sz="0" w:space="0" w:color="auto"/>
        <w:bottom w:val="none" w:sz="0" w:space="0" w:color="auto"/>
        <w:right w:val="none" w:sz="0" w:space="0" w:color="auto"/>
      </w:divBdr>
      <w:divsChild>
        <w:div w:id="1699429762">
          <w:marLeft w:val="0"/>
          <w:marRight w:val="0"/>
          <w:marTop w:val="0"/>
          <w:marBottom w:val="0"/>
          <w:divBdr>
            <w:top w:val="none" w:sz="0" w:space="0" w:color="auto"/>
            <w:left w:val="none" w:sz="0" w:space="0" w:color="auto"/>
            <w:bottom w:val="none" w:sz="0" w:space="0" w:color="auto"/>
            <w:right w:val="none" w:sz="0" w:space="0" w:color="auto"/>
          </w:divBdr>
        </w:div>
        <w:div w:id="745762040">
          <w:marLeft w:val="0"/>
          <w:marRight w:val="0"/>
          <w:marTop w:val="0"/>
          <w:marBottom w:val="0"/>
          <w:divBdr>
            <w:top w:val="none" w:sz="0" w:space="0" w:color="auto"/>
            <w:left w:val="none" w:sz="0" w:space="0" w:color="auto"/>
            <w:bottom w:val="none" w:sz="0" w:space="0" w:color="auto"/>
            <w:right w:val="none" w:sz="0" w:space="0" w:color="auto"/>
          </w:divBdr>
        </w:div>
        <w:div w:id="491678667">
          <w:marLeft w:val="0"/>
          <w:marRight w:val="0"/>
          <w:marTop w:val="0"/>
          <w:marBottom w:val="0"/>
          <w:divBdr>
            <w:top w:val="none" w:sz="0" w:space="0" w:color="auto"/>
            <w:left w:val="none" w:sz="0" w:space="0" w:color="auto"/>
            <w:bottom w:val="none" w:sz="0" w:space="0" w:color="auto"/>
            <w:right w:val="none" w:sz="0" w:space="0" w:color="auto"/>
          </w:divBdr>
        </w:div>
        <w:div w:id="2100252234">
          <w:marLeft w:val="0"/>
          <w:marRight w:val="0"/>
          <w:marTop w:val="0"/>
          <w:marBottom w:val="0"/>
          <w:divBdr>
            <w:top w:val="none" w:sz="0" w:space="0" w:color="auto"/>
            <w:left w:val="none" w:sz="0" w:space="0" w:color="auto"/>
            <w:bottom w:val="none" w:sz="0" w:space="0" w:color="auto"/>
            <w:right w:val="none" w:sz="0" w:space="0" w:color="auto"/>
          </w:divBdr>
        </w:div>
        <w:div w:id="205223869">
          <w:marLeft w:val="0"/>
          <w:marRight w:val="0"/>
          <w:marTop w:val="0"/>
          <w:marBottom w:val="0"/>
          <w:divBdr>
            <w:top w:val="none" w:sz="0" w:space="0" w:color="auto"/>
            <w:left w:val="none" w:sz="0" w:space="0" w:color="auto"/>
            <w:bottom w:val="none" w:sz="0" w:space="0" w:color="auto"/>
            <w:right w:val="none" w:sz="0" w:space="0" w:color="auto"/>
          </w:divBdr>
        </w:div>
        <w:div w:id="1108936773">
          <w:marLeft w:val="0"/>
          <w:marRight w:val="0"/>
          <w:marTop w:val="0"/>
          <w:marBottom w:val="0"/>
          <w:divBdr>
            <w:top w:val="none" w:sz="0" w:space="0" w:color="auto"/>
            <w:left w:val="none" w:sz="0" w:space="0" w:color="auto"/>
            <w:bottom w:val="none" w:sz="0" w:space="0" w:color="auto"/>
            <w:right w:val="none" w:sz="0" w:space="0" w:color="auto"/>
          </w:divBdr>
        </w:div>
        <w:div w:id="1044672197">
          <w:marLeft w:val="0"/>
          <w:marRight w:val="0"/>
          <w:marTop w:val="0"/>
          <w:marBottom w:val="0"/>
          <w:divBdr>
            <w:top w:val="none" w:sz="0" w:space="0" w:color="auto"/>
            <w:left w:val="none" w:sz="0" w:space="0" w:color="auto"/>
            <w:bottom w:val="none" w:sz="0" w:space="0" w:color="auto"/>
            <w:right w:val="none" w:sz="0" w:space="0" w:color="auto"/>
          </w:divBdr>
        </w:div>
        <w:div w:id="398133802">
          <w:marLeft w:val="0"/>
          <w:marRight w:val="0"/>
          <w:marTop w:val="0"/>
          <w:marBottom w:val="0"/>
          <w:divBdr>
            <w:top w:val="none" w:sz="0" w:space="0" w:color="auto"/>
            <w:left w:val="none" w:sz="0" w:space="0" w:color="auto"/>
            <w:bottom w:val="none" w:sz="0" w:space="0" w:color="auto"/>
            <w:right w:val="none" w:sz="0" w:space="0" w:color="auto"/>
          </w:divBdr>
        </w:div>
        <w:div w:id="1766731642">
          <w:marLeft w:val="0"/>
          <w:marRight w:val="0"/>
          <w:marTop w:val="0"/>
          <w:marBottom w:val="0"/>
          <w:divBdr>
            <w:top w:val="none" w:sz="0" w:space="0" w:color="auto"/>
            <w:left w:val="none" w:sz="0" w:space="0" w:color="auto"/>
            <w:bottom w:val="none" w:sz="0" w:space="0" w:color="auto"/>
            <w:right w:val="none" w:sz="0" w:space="0" w:color="auto"/>
          </w:divBdr>
        </w:div>
        <w:div w:id="1744064189">
          <w:marLeft w:val="0"/>
          <w:marRight w:val="0"/>
          <w:marTop w:val="0"/>
          <w:marBottom w:val="0"/>
          <w:divBdr>
            <w:top w:val="none" w:sz="0" w:space="0" w:color="auto"/>
            <w:left w:val="none" w:sz="0" w:space="0" w:color="auto"/>
            <w:bottom w:val="none" w:sz="0" w:space="0" w:color="auto"/>
            <w:right w:val="none" w:sz="0" w:space="0" w:color="auto"/>
          </w:divBdr>
        </w:div>
        <w:div w:id="1209955612">
          <w:marLeft w:val="0"/>
          <w:marRight w:val="0"/>
          <w:marTop w:val="0"/>
          <w:marBottom w:val="0"/>
          <w:divBdr>
            <w:top w:val="none" w:sz="0" w:space="0" w:color="auto"/>
            <w:left w:val="none" w:sz="0" w:space="0" w:color="auto"/>
            <w:bottom w:val="none" w:sz="0" w:space="0" w:color="auto"/>
            <w:right w:val="none" w:sz="0" w:space="0" w:color="auto"/>
          </w:divBdr>
        </w:div>
        <w:div w:id="1642660019">
          <w:marLeft w:val="0"/>
          <w:marRight w:val="0"/>
          <w:marTop w:val="0"/>
          <w:marBottom w:val="0"/>
          <w:divBdr>
            <w:top w:val="none" w:sz="0" w:space="0" w:color="auto"/>
            <w:left w:val="none" w:sz="0" w:space="0" w:color="auto"/>
            <w:bottom w:val="none" w:sz="0" w:space="0" w:color="auto"/>
            <w:right w:val="none" w:sz="0" w:space="0" w:color="auto"/>
          </w:divBdr>
        </w:div>
      </w:divsChild>
    </w:div>
    <w:div w:id="1646931242">
      <w:bodyDiv w:val="1"/>
      <w:marLeft w:val="0"/>
      <w:marRight w:val="0"/>
      <w:marTop w:val="0"/>
      <w:marBottom w:val="0"/>
      <w:divBdr>
        <w:top w:val="none" w:sz="0" w:space="0" w:color="auto"/>
        <w:left w:val="none" w:sz="0" w:space="0" w:color="auto"/>
        <w:bottom w:val="none" w:sz="0" w:space="0" w:color="auto"/>
        <w:right w:val="none" w:sz="0" w:space="0" w:color="auto"/>
      </w:divBdr>
      <w:divsChild>
        <w:div w:id="1554081171">
          <w:marLeft w:val="0"/>
          <w:marRight w:val="0"/>
          <w:marTop w:val="0"/>
          <w:marBottom w:val="0"/>
          <w:divBdr>
            <w:top w:val="none" w:sz="0" w:space="0" w:color="auto"/>
            <w:left w:val="none" w:sz="0" w:space="0" w:color="auto"/>
            <w:bottom w:val="none" w:sz="0" w:space="0" w:color="auto"/>
            <w:right w:val="none" w:sz="0" w:space="0" w:color="auto"/>
          </w:divBdr>
        </w:div>
      </w:divsChild>
    </w:div>
    <w:div w:id="1665012786">
      <w:bodyDiv w:val="1"/>
      <w:marLeft w:val="0"/>
      <w:marRight w:val="0"/>
      <w:marTop w:val="0"/>
      <w:marBottom w:val="0"/>
      <w:divBdr>
        <w:top w:val="none" w:sz="0" w:space="0" w:color="auto"/>
        <w:left w:val="none" w:sz="0" w:space="0" w:color="auto"/>
        <w:bottom w:val="none" w:sz="0" w:space="0" w:color="auto"/>
        <w:right w:val="none" w:sz="0" w:space="0" w:color="auto"/>
      </w:divBdr>
    </w:div>
    <w:div w:id="1681813503">
      <w:bodyDiv w:val="1"/>
      <w:marLeft w:val="0"/>
      <w:marRight w:val="0"/>
      <w:marTop w:val="0"/>
      <w:marBottom w:val="0"/>
      <w:divBdr>
        <w:top w:val="none" w:sz="0" w:space="0" w:color="auto"/>
        <w:left w:val="none" w:sz="0" w:space="0" w:color="auto"/>
        <w:bottom w:val="none" w:sz="0" w:space="0" w:color="auto"/>
        <w:right w:val="none" w:sz="0" w:space="0" w:color="auto"/>
      </w:divBdr>
    </w:div>
    <w:div w:id="1782333382">
      <w:bodyDiv w:val="1"/>
      <w:marLeft w:val="0"/>
      <w:marRight w:val="0"/>
      <w:marTop w:val="0"/>
      <w:marBottom w:val="0"/>
      <w:divBdr>
        <w:top w:val="none" w:sz="0" w:space="0" w:color="auto"/>
        <w:left w:val="none" w:sz="0" w:space="0" w:color="auto"/>
        <w:bottom w:val="none" w:sz="0" w:space="0" w:color="auto"/>
        <w:right w:val="none" w:sz="0" w:space="0" w:color="auto"/>
      </w:divBdr>
    </w:div>
    <w:div w:id="1895316130">
      <w:bodyDiv w:val="1"/>
      <w:marLeft w:val="0"/>
      <w:marRight w:val="0"/>
      <w:marTop w:val="0"/>
      <w:marBottom w:val="0"/>
      <w:divBdr>
        <w:top w:val="none" w:sz="0" w:space="0" w:color="auto"/>
        <w:left w:val="none" w:sz="0" w:space="0" w:color="auto"/>
        <w:bottom w:val="none" w:sz="0" w:space="0" w:color="auto"/>
        <w:right w:val="none" w:sz="0" w:space="0" w:color="auto"/>
      </w:divBdr>
    </w:div>
    <w:div w:id="1905604304">
      <w:bodyDiv w:val="1"/>
      <w:marLeft w:val="0"/>
      <w:marRight w:val="0"/>
      <w:marTop w:val="0"/>
      <w:marBottom w:val="0"/>
      <w:divBdr>
        <w:top w:val="none" w:sz="0" w:space="0" w:color="auto"/>
        <w:left w:val="none" w:sz="0" w:space="0" w:color="auto"/>
        <w:bottom w:val="none" w:sz="0" w:space="0" w:color="auto"/>
        <w:right w:val="none" w:sz="0" w:space="0" w:color="auto"/>
      </w:divBdr>
    </w:div>
    <w:div w:id="1980306016">
      <w:bodyDiv w:val="1"/>
      <w:marLeft w:val="0"/>
      <w:marRight w:val="0"/>
      <w:marTop w:val="0"/>
      <w:marBottom w:val="0"/>
      <w:divBdr>
        <w:top w:val="none" w:sz="0" w:space="0" w:color="auto"/>
        <w:left w:val="none" w:sz="0" w:space="0" w:color="auto"/>
        <w:bottom w:val="none" w:sz="0" w:space="0" w:color="auto"/>
        <w:right w:val="none" w:sz="0" w:space="0" w:color="auto"/>
      </w:divBdr>
      <w:divsChild>
        <w:div w:id="464810952">
          <w:marLeft w:val="0"/>
          <w:marRight w:val="0"/>
          <w:marTop w:val="0"/>
          <w:marBottom w:val="0"/>
          <w:divBdr>
            <w:top w:val="none" w:sz="0" w:space="0" w:color="auto"/>
            <w:left w:val="none" w:sz="0" w:space="0" w:color="auto"/>
            <w:bottom w:val="none" w:sz="0" w:space="0" w:color="auto"/>
            <w:right w:val="none" w:sz="0" w:space="0" w:color="auto"/>
          </w:divBdr>
        </w:div>
      </w:divsChild>
    </w:div>
    <w:div w:id="2051220819">
      <w:bodyDiv w:val="1"/>
      <w:marLeft w:val="0"/>
      <w:marRight w:val="0"/>
      <w:marTop w:val="0"/>
      <w:marBottom w:val="0"/>
      <w:divBdr>
        <w:top w:val="none" w:sz="0" w:space="0" w:color="auto"/>
        <w:left w:val="none" w:sz="0" w:space="0" w:color="auto"/>
        <w:bottom w:val="none" w:sz="0" w:space="0" w:color="auto"/>
        <w:right w:val="none" w:sz="0" w:space="0" w:color="auto"/>
      </w:divBdr>
    </w:div>
    <w:div w:id="2073968441">
      <w:bodyDiv w:val="1"/>
      <w:marLeft w:val="0"/>
      <w:marRight w:val="0"/>
      <w:marTop w:val="0"/>
      <w:marBottom w:val="0"/>
      <w:divBdr>
        <w:top w:val="none" w:sz="0" w:space="0" w:color="auto"/>
        <w:left w:val="none" w:sz="0" w:space="0" w:color="auto"/>
        <w:bottom w:val="none" w:sz="0" w:space="0" w:color="auto"/>
        <w:right w:val="none" w:sz="0" w:space="0" w:color="auto"/>
      </w:divBdr>
    </w:div>
    <w:div w:id="2092465265">
      <w:bodyDiv w:val="1"/>
      <w:marLeft w:val="0"/>
      <w:marRight w:val="0"/>
      <w:marTop w:val="0"/>
      <w:marBottom w:val="0"/>
      <w:divBdr>
        <w:top w:val="none" w:sz="0" w:space="0" w:color="auto"/>
        <w:left w:val="none" w:sz="0" w:space="0" w:color="auto"/>
        <w:bottom w:val="none" w:sz="0" w:space="0" w:color="auto"/>
        <w:right w:val="none" w:sz="0" w:space="0" w:color="auto"/>
      </w:divBdr>
    </w:div>
    <w:div w:id="2105490048">
      <w:bodyDiv w:val="1"/>
      <w:marLeft w:val="0"/>
      <w:marRight w:val="0"/>
      <w:marTop w:val="0"/>
      <w:marBottom w:val="0"/>
      <w:divBdr>
        <w:top w:val="none" w:sz="0" w:space="0" w:color="auto"/>
        <w:left w:val="none" w:sz="0" w:space="0" w:color="auto"/>
        <w:bottom w:val="none" w:sz="0" w:space="0" w:color="auto"/>
        <w:right w:val="none" w:sz="0" w:space="0" w:color="auto"/>
      </w:divBdr>
      <w:divsChild>
        <w:div w:id="16064951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tutorialsdojo.com/azure-blob-vs-disk-vs-file-storage/" TargetMode="External"/><Relationship Id="rId26" Type="http://schemas.openxmlformats.org/officeDocument/2006/relationships/hyperlink" Target="https://docs.microsoft.com/en-us/learn/modules/ai-machine-learning-fundamentals/1-introduction" TargetMode="External"/><Relationship Id="rId39" Type="http://schemas.openxmlformats.org/officeDocument/2006/relationships/hyperlink" Target="https://www.microsoft.com/licensing/docs" TargetMode="External"/><Relationship Id="rId21" Type="http://schemas.openxmlformats.org/officeDocument/2006/relationships/image" Target="media/image5.png"/><Relationship Id="rId34" Type="http://schemas.openxmlformats.org/officeDocument/2006/relationships/hyperlink" Target="https://docs.microsoft.com/en-us/learn/modules/protect-against-security-threats-azure/6-host-virtual-machines-dedicated-hosts" TargetMode="External"/><Relationship Id="rId42" Type="http://schemas.openxmlformats.org/officeDocument/2006/relationships/hyperlink" Target="https://docs.microsoft.com/en-us/azure/compliance/" TargetMode="External"/><Relationship Id="rId47" Type="http://schemas.openxmlformats.org/officeDocument/2006/relationships/hyperlink" Target="https://azure.microsoft.com/en-us/support/legal/sla/" TargetMode="External"/><Relationship Id="rId50" Type="http://schemas.openxmlformats.org/officeDocument/2006/relationships/hyperlink" Target="https://azure.microsoft.com/en-us/support/legal/sla/azure-sql-database/v1_6/" TargetMode="External"/><Relationship Id="rId55" Type="http://schemas.openxmlformats.org/officeDocument/2006/relationships/hyperlink" Target="https://azure.microsoft.com/en-us/pricing/calculator/" TargetMode="External"/><Relationship Id="rId7" Type="http://schemas.openxmlformats.org/officeDocument/2006/relationships/footnotes" Target="footnotes.xml"/><Relationship Id="rId12" Type="http://schemas.openxmlformats.org/officeDocument/2006/relationships/hyperlink" Target="https://docs.microsoft.com/en-us/learn/modules/azure-architecture-fundamentals/management-groups-subscriptions" TargetMode="External"/><Relationship Id="rId17" Type="http://schemas.openxmlformats.org/officeDocument/2006/relationships/hyperlink" Target="https://docs.microsoft.com/en-us/learn/modules/azure-storage-fundamentals/azure-storage-accounts" TargetMode="External"/><Relationship Id="rId25" Type="http://schemas.openxmlformats.org/officeDocument/2006/relationships/hyperlink" Target="https://azure.microsoft.com/services/hdinsight/" TargetMode="External"/><Relationship Id="rId33" Type="http://schemas.openxmlformats.org/officeDocument/2006/relationships/hyperlink" Target="https://docs.microsoft.com/en-us/learn/modules/protect-against-security-threats-azure/4-manage-secrets-key-vault" TargetMode="External"/><Relationship Id="rId38" Type="http://schemas.openxmlformats.org/officeDocument/2006/relationships/hyperlink" Target="https://docs.microsoft.com/en-us/learn/modules/microsoft-cloud-adoption-framework-for-azure/2-cloud-adoption-framework-overview" TargetMode="External"/><Relationship Id="rId46" Type="http://schemas.openxmlformats.org/officeDocument/2006/relationships/hyperlink" Target="https://docs.microsoft.com/en-us/learn/modules/choose-azure-services-sla-lifecycle/2-what-are-service-level-agreements"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microsoft.com/en-us/learn/modules/azure-networking-fundamentals/express-route-fundamentals" TargetMode="External"/><Relationship Id="rId20" Type="http://schemas.openxmlformats.org/officeDocument/2006/relationships/hyperlink" Target="https://docs.microsoft.com/en-us/learn/modules/azure-storage-fundamentals/azure-blob-container-storage" TargetMode="External"/><Relationship Id="rId29" Type="http://schemas.openxmlformats.org/officeDocument/2006/relationships/hyperlink" Target="http://www.portal.azure.com" TargetMode="External"/><Relationship Id="rId41" Type="http://schemas.openxmlformats.org/officeDocument/2006/relationships/hyperlink" Target="https://docs.microsoft.com/da-DK/compliance/" TargetMode="External"/><Relationship Id="rId54" Type="http://schemas.openxmlformats.org/officeDocument/2006/relationships/hyperlink" Target="https://azure.microsoft.com/en-in/pricing/free-servi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learn/azure-fundamentals/fundamental-azure-concepts/media/iaas-paas-saas-575a09e9.png" TargetMode="External"/><Relationship Id="rId24" Type="http://schemas.openxmlformats.org/officeDocument/2006/relationships/hyperlink" Target="https://docs.microsoft.com/en-us/learn/modules/azure-database-fundamentals/azure-big-data-analytics" TargetMode="External"/><Relationship Id="rId32" Type="http://schemas.openxmlformats.org/officeDocument/2006/relationships/image" Target="media/image8.png"/><Relationship Id="rId37" Type="http://schemas.openxmlformats.org/officeDocument/2006/relationships/hyperlink" Target="https://azure.microsoft.com/services/blueprints" TargetMode="External"/><Relationship Id="rId40" Type="http://schemas.openxmlformats.org/officeDocument/2006/relationships/hyperlink" Target="https://www.microsoft.com/da-dk/trust-center?rtc=1" TargetMode="External"/><Relationship Id="rId45" Type="http://schemas.openxmlformats.org/officeDocument/2006/relationships/image" Target="media/image9.png"/><Relationship Id="rId53" Type="http://schemas.openxmlformats.org/officeDocument/2006/relationships/hyperlink" Target="https://azure.microsoft.com/en-us/pricing/tco/calculator/"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docs.microsoft.com/en-us/learn/modules/azure-networking-fundamentals/azure-vpn-gateway-fundamentals" TargetMode="External"/><Relationship Id="rId23" Type="http://schemas.openxmlformats.org/officeDocument/2006/relationships/hyperlink" Target="https://docs.microsoft.com/en-us/azure/azure-sql/database/features-comparison" TargetMode="External"/><Relationship Id="rId28" Type="http://schemas.openxmlformats.org/officeDocument/2006/relationships/hyperlink" Target="https://docs.microsoft.com/en-us/learn/modules/management-fundamentals/2-identify-product-options" TargetMode="External"/><Relationship Id="rId36" Type="http://schemas.openxmlformats.org/officeDocument/2006/relationships/hyperlink" Target="https://azure.microsoft.com/services/azure-policy" TargetMode="External"/><Relationship Id="rId49" Type="http://schemas.openxmlformats.org/officeDocument/2006/relationships/hyperlink" Target="https://azure.microsoft.com/en-us/support/legal/sla/app-service/v1_5/" TargetMode="External"/><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image" Target="media/image7.png"/><Relationship Id="rId44" Type="http://schemas.openxmlformats.org/officeDocument/2006/relationships/hyperlink" Target="https://docs.microsoft.com/en-us/learn/modules/choose-azure-services-sla-lifecycle/" TargetMode="External"/><Relationship Id="rId52" Type="http://schemas.openxmlformats.org/officeDocument/2006/relationships/hyperlink" Target="https://azure.microsoft.com/en-us/support/legal/sla/virtual-machines/v1_9/"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learn/modules/azure-compute-fundamentals/azure-functions" TargetMode="External"/><Relationship Id="rId22" Type="http://schemas.openxmlformats.org/officeDocument/2006/relationships/hyperlink" Target="https://docs.microsoft.com/en-us/learn/modules/azure-database-fundamentals/introduction" TargetMode="External"/><Relationship Id="rId27" Type="http://schemas.openxmlformats.org/officeDocument/2006/relationships/hyperlink" Target="https://azure.microsoft.com/services/bot-service/" TargetMode="External"/><Relationship Id="rId30" Type="http://schemas.openxmlformats.org/officeDocument/2006/relationships/image" Target="media/image6.png"/><Relationship Id="rId35" Type="http://schemas.openxmlformats.org/officeDocument/2006/relationships/hyperlink" Target="https://docs.microsoft.com/en-us/azure/azure-resource-manager/management/lock-resources" TargetMode="External"/><Relationship Id="rId43" Type="http://schemas.openxmlformats.org/officeDocument/2006/relationships/hyperlink" Target="https://docs.microsoft.com/en-us/learn/modules/secure-access-azure-identity-services/" TargetMode="External"/><Relationship Id="rId48" Type="http://schemas.openxmlformats.org/officeDocument/2006/relationships/hyperlink" Target="https://azure.microsoft.com/en-us/support/legal/sla/mysql/v1_2/" TargetMode="External"/><Relationship Id="rId56" Type="http://schemas.openxmlformats.org/officeDocument/2006/relationships/image" Target="media/image10.png"/><Relationship Id="rId8" Type="http://schemas.openxmlformats.org/officeDocument/2006/relationships/endnotes" Target="endnotes.xml"/><Relationship Id="rId51" Type="http://schemas.openxmlformats.org/officeDocument/2006/relationships/hyperlink" Target="https://azure.microsoft.com/en-us/support/legal/sla/azure-maps/v1_0/" TargetMode="External"/><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en-us/learn/modules/azure-database-fundamentals/azure-cosmos-db" TargetMode="External"/><Relationship Id="rId2" Type="http://schemas.openxmlformats.org/officeDocument/2006/relationships/hyperlink" Target="https://docs.microsoft.com/en-us/learn/modules/azure-database-fundamentals/azure-mysql-database" TargetMode="External"/><Relationship Id="rId1" Type="http://schemas.openxmlformats.org/officeDocument/2006/relationships/hyperlink" Target="https://techcommunity.microsoft.com/t5/itops-talk-blog/azure-security-product-name-changes-microsoft-ignite-november/ba-p/3004418?WT.mc_id=modinfra-48365-socu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9EEB1-914A-4DF4-8FFD-520E5D631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Pages>
  <Words>8534</Words>
  <Characters>48646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Bækgaard Andersen</dc:creator>
  <cp:keywords/>
  <dc:description/>
  <cp:lastModifiedBy>Thomas Bækgaard Andersen</cp:lastModifiedBy>
  <cp:revision>95</cp:revision>
  <dcterms:created xsi:type="dcterms:W3CDTF">2022-04-04T07:41:00Z</dcterms:created>
  <dcterms:modified xsi:type="dcterms:W3CDTF">2022-08-01T07:32:00Z</dcterms:modified>
</cp:coreProperties>
</file>